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FB826" w14:textId="77777777" w:rsidR="001D0F05" w:rsidRDefault="001D0F05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14:paraId="5F085242" w14:textId="77777777" w:rsidR="001D0F05" w:rsidRDefault="001D0F05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14:paraId="5D48A09E" w14:textId="77777777" w:rsidR="001D0F05" w:rsidRDefault="001D0F05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14:paraId="4646A3CA" w14:textId="77777777" w:rsidR="001D0F05" w:rsidRDefault="001D0F05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14:paraId="1F0666C9" w14:textId="77777777" w:rsidR="0081331E" w:rsidRPr="006D2271" w:rsidRDefault="0081331E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14:paraId="53A1DDCC" w14:textId="77777777" w:rsidR="006D2271" w:rsidRPr="006D2271" w:rsidRDefault="001F3AF7" w:rsidP="000640CF">
      <w:pPr>
        <w:pStyle w:val="Titolo1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 w14:anchorId="6AEC66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14:paraId="03C6BE78" w14:textId="77777777" w:rsidR="0081331E" w:rsidRPr="00A826B8" w:rsidRDefault="0081331E" w:rsidP="0081331E">
      <w:pPr>
        <w:pStyle w:val="Corpotesto"/>
        <w:spacing w:before="1"/>
        <w:rPr>
          <w:rFonts w:ascii="Times New Roman" w:hAnsi="Times New Roman" w:cs="Times New Roman"/>
          <w:sz w:val="28"/>
        </w:rPr>
      </w:pPr>
    </w:p>
    <w:p w14:paraId="7A85AF86" w14:textId="77777777"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14:paraId="75AB8EC7" w14:textId="77777777"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14:paraId="51916619" w14:textId="77777777" w:rsidR="0081331E" w:rsidRPr="00A826B8" w:rsidRDefault="0081331E" w:rsidP="0081331E">
      <w:pPr>
        <w:pStyle w:val="Corpotesto"/>
        <w:spacing w:before="11"/>
        <w:rPr>
          <w:rFonts w:ascii="Times New Roman" w:hAnsi="Times New Roman" w:cs="Times New Roman"/>
          <w:sz w:val="43"/>
        </w:rPr>
      </w:pPr>
    </w:p>
    <w:p w14:paraId="5206A605" w14:textId="77777777"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14:paraId="641BFEF5" w14:textId="77777777"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14:paraId="2110E17C" w14:textId="77777777" w:rsidR="0081331E" w:rsidRPr="00A826B8" w:rsidRDefault="0081331E" w:rsidP="005F3246">
      <w:pPr>
        <w:pStyle w:val="Corpotesto"/>
        <w:jc w:val="center"/>
        <w:rPr>
          <w:rFonts w:ascii="Times New Roman" w:hAnsi="Times New Roman" w:cs="Times New Roman"/>
          <w:sz w:val="28"/>
        </w:rPr>
      </w:pPr>
    </w:p>
    <w:p w14:paraId="1FA71BC7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28"/>
        </w:rPr>
      </w:pPr>
    </w:p>
    <w:p w14:paraId="68E170F1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28"/>
        </w:rPr>
      </w:pPr>
    </w:p>
    <w:p w14:paraId="2BB6AA9D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28"/>
        </w:rPr>
      </w:pPr>
    </w:p>
    <w:p w14:paraId="19BC1371" w14:textId="77777777" w:rsidR="0081331E" w:rsidRPr="00A826B8" w:rsidRDefault="0081331E" w:rsidP="0081331E">
      <w:pPr>
        <w:pStyle w:val="Corpo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14:paraId="5F4297B0" w14:textId="77777777" w:rsidR="0081331E" w:rsidRPr="00A826B8" w:rsidRDefault="0081331E" w:rsidP="0081331E">
      <w:pPr>
        <w:pStyle w:val="Corpotesto"/>
        <w:spacing w:before="1"/>
        <w:rPr>
          <w:rFonts w:ascii="Times New Roman" w:hAnsi="Times New Roman" w:cs="Times New Roman"/>
        </w:rPr>
      </w:pPr>
    </w:p>
    <w:p w14:paraId="18C21946" w14:textId="77777777" w:rsidR="0081331E" w:rsidRPr="00A826B8" w:rsidRDefault="005F3246" w:rsidP="005F3246">
      <w:pPr>
        <w:pStyle w:val="Corpo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14:paraId="69506034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4B87998F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2C1AE7A8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1F35D04E" w14:textId="77777777" w:rsidR="0081331E" w:rsidRPr="00A826B8" w:rsidRDefault="0081331E" w:rsidP="0081331E">
      <w:pPr>
        <w:pStyle w:val="Corpotesto"/>
        <w:spacing w:before="1"/>
        <w:rPr>
          <w:rFonts w:ascii="Times New Roman" w:hAnsi="Times New Roman" w:cs="Times New Roman"/>
        </w:rPr>
      </w:pPr>
    </w:p>
    <w:p w14:paraId="6E85039E" w14:textId="77777777" w:rsidR="0081331E" w:rsidRPr="00A826B8" w:rsidRDefault="0081331E" w:rsidP="0081331E">
      <w:pPr>
        <w:pStyle w:val="Corpo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14:paraId="7FE8C8F1" w14:textId="77777777" w:rsidR="0081331E" w:rsidRPr="00A826B8" w:rsidRDefault="0081331E" w:rsidP="0081331E">
      <w:pPr>
        <w:pStyle w:val="Corpotesto"/>
        <w:spacing w:before="11"/>
        <w:rPr>
          <w:rFonts w:ascii="Times New Roman" w:hAnsi="Times New Roman" w:cs="Times New Roman"/>
          <w:sz w:val="23"/>
        </w:rPr>
      </w:pPr>
    </w:p>
    <w:p w14:paraId="2071D232" w14:textId="77777777" w:rsidR="0081331E" w:rsidRPr="00A826B8" w:rsidRDefault="005F3246" w:rsidP="005F3246">
      <w:pPr>
        <w:pStyle w:val="Corpo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14:paraId="49997964" w14:textId="77777777"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14:paraId="1FD2D822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76BA4BEB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63FF5FB8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5707FEAB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68C1C461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6C97AA68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11714A93" w14:textId="77777777" w:rsidR="0081331E" w:rsidRPr="00A826B8" w:rsidRDefault="0081331E" w:rsidP="0081331E">
      <w:pPr>
        <w:pStyle w:val="Corpotesto"/>
        <w:rPr>
          <w:rFonts w:ascii="Times New Roman" w:hAnsi="Times New Roman" w:cs="Times New Roman"/>
          <w:sz w:val="18"/>
        </w:rPr>
      </w:pPr>
    </w:p>
    <w:p w14:paraId="4246A75E" w14:textId="77777777" w:rsidR="0081331E" w:rsidRPr="00A826B8" w:rsidRDefault="0081331E" w:rsidP="0081331E">
      <w:pPr>
        <w:pStyle w:val="Corpotesto"/>
        <w:spacing w:before="2"/>
        <w:rPr>
          <w:rFonts w:ascii="Times New Roman" w:hAnsi="Times New Roman" w:cs="Times New Roman"/>
          <w:sz w:val="32"/>
          <w:szCs w:val="32"/>
        </w:rPr>
      </w:pPr>
    </w:p>
    <w:p w14:paraId="2B8FA34E" w14:textId="77777777" w:rsidR="0081331E" w:rsidRPr="00A826B8" w:rsidRDefault="0081331E" w:rsidP="0081331E">
      <w:pPr>
        <w:pStyle w:val="Corpo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14:paraId="4078BF3A" w14:textId="77777777" w:rsidR="006541E4" w:rsidRPr="00A826B8" w:rsidRDefault="006541E4">
      <w:pPr>
        <w:rPr>
          <w:rFonts w:ascii="Times New Roman" w:hAnsi="Times New Roman" w:cs="Times New Roman"/>
        </w:rPr>
      </w:pPr>
    </w:p>
    <w:p w14:paraId="734CF061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69AEB10C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6DCB0448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20701FB7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087D7624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502A0191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768B043E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4E2EC64B" w14:textId="77777777" w:rsidR="00EE192F" w:rsidRPr="00A826B8" w:rsidRDefault="00EE192F">
      <w:pPr>
        <w:rPr>
          <w:rFonts w:ascii="Times New Roman" w:hAnsi="Times New Roman" w:cs="Times New Roman"/>
        </w:rPr>
      </w:pPr>
    </w:p>
    <w:p w14:paraId="737A0A2D" w14:textId="77777777" w:rsidR="00EE192F" w:rsidRDefault="00EE192F">
      <w:pPr>
        <w:rPr>
          <w:rFonts w:ascii="Times New Roman" w:hAnsi="Times New Roman" w:cs="Times New Roman"/>
        </w:rPr>
      </w:pPr>
    </w:p>
    <w:p w14:paraId="2BE565DF" w14:textId="77777777" w:rsidR="00E11C2F" w:rsidRDefault="00E11C2F">
      <w:pPr>
        <w:rPr>
          <w:rFonts w:ascii="Times New Roman" w:hAnsi="Times New Roman" w:cs="Times New Roman"/>
        </w:rPr>
      </w:pPr>
    </w:p>
    <w:p w14:paraId="1A81E9DD" w14:textId="77777777" w:rsidR="00E11C2F" w:rsidRDefault="00E11C2F">
      <w:pPr>
        <w:rPr>
          <w:rFonts w:ascii="Times New Roman" w:hAnsi="Times New Roman" w:cs="Times New Roman"/>
        </w:rPr>
      </w:pPr>
    </w:p>
    <w:p w14:paraId="04F59290" w14:textId="77777777" w:rsidR="00E11C2F" w:rsidRDefault="00E11C2F">
      <w:pPr>
        <w:rPr>
          <w:rFonts w:ascii="Times New Roman" w:hAnsi="Times New Roman" w:cs="Times New Roman"/>
        </w:rPr>
      </w:pPr>
    </w:p>
    <w:p w14:paraId="5C045888" w14:textId="77777777" w:rsidR="00E11C2F" w:rsidRDefault="00E11C2F">
      <w:pPr>
        <w:rPr>
          <w:rFonts w:ascii="Times New Roman" w:hAnsi="Times New Roman" w:cs="Times New Roman"/>
        </w:rPr>
      </w:pPr>
    </w:p>
    <w:p w14:paraId="2DC5386B" w14:textId="77777777" w:rsidR="00E11C2F" w:rsidRDefault="00E11C2F">
      <w:pPr>
        <w:rPr>
          <w:rFonts w:ascii="Times New Roman" w:hAnsi="Times New Roman" w:cs="Times New Roman"/>
        </w:rPr>
      </w:pPr>
    </w:p>
    <w:p w14:paraId="021220A4" w14:textId="77777777" w:rsidR="00E11C2F" w:rsidRDefault="00E11C2F">
      <w:pPr>
        <w:rPr>
          <w:rFonts w:ascii="Times New Roman" w:hAnsi="Times New Roman" w:cs="Times New Roman"/>
        </w:rPr>
      </w:pPr>
    </w:p>
    <w:p w14:paraId="0C7AD6CC" w14:textId="77777777" w:rsidR="00E11C2F" w:rsidRDefault="00E11C2F">
      <w:pPr>
        <w:rPr>
          <w:rFonts w:ascii="Times New Roman" w:hAnsi="Times New Roman" w:cs="Times New Roman"/>
        </w:rPr>
      </w:pPr>
    </w:p>
    <w:p w14:paraId="5F8F11D2" w14:textId="77777777" w:rsidR="00E11C2F" w:rsidRDefault="00E11C2F">
      <w:pPr>
        <w:rPr>
          <w:rFonts w:ascii="Times New Roman" w:hAnsi="Times New Roman" w:cs="Times New Roman"/>
        </w:rPr>
      </w:pPr>
    </w:p>
    <w:p w14:paraId="0EABA197" w14:textId="77777777" w:rsidR="00E11C2F" w:rsidRDefault="00E11C2F">
      <w:pPr>
        <w:rPr>
          <w:rFonts w:ascii="Times New Roman" w:hAnsi="Times New Roman" w:cs="Times New Roman"/>
        </w:rPr>
      </w:pPr>
    </w:p>
    <w:p w14:paraId="6962CF28" w14:textId="77777777" w:rsidR="00E11C2F" w:rsidRDefault="00E11C2F">
      <w:pPr>
        <w:rPr>
          <w:rFonts w:ascii="Times New Roman" w:hAnsi="Times New Roman" w:cs="Times New Roman"/>
        </w:rPr>
      </w:pPr>
    </w:p>
    <w:p w14:paraId="0EB21F4E" w14:textId="77777777" w:rsidR="00E11C2F" w:rsidRDefault="00E11C2F">
      <w:pPr>
        <w:rPr>
          <w:rFonts w:ascii="Times New Roman" w:hAnsi="Times New Roman" w:cs="Times New Roman"/>
        </w:rPr>
      </w:pPr>
    </w:p>
    <w:p w14:paraId="6267AAC8" w14:textId="77777777" w:rsidR="00E11C2F" w:rsidRDefault="00E11C2F">
      <w:pPr>
        <w:rPr>
          <w:rFonts w:ascii="Times New Roman" w:hAnsi="Times New Roman" w:cs="Times New Roman"/>
        </w:rPr>
      </w:pPr>
    </w:p>
    <w:p w14:paraId="3E0FA461" w14:textId="77777777" w:rsidR="00E11C2F" w:rsidRDefault="00E11C2F">
      <w:pPr>
        <w:rPr>
          <w:rFonts w:ascii="Times New Roman" w:hAnsi="Times New Roman" w:cs="Times New Roman"/>
        </w:rPr>
      </w:pPr>
    </w:p>
    <w:p w14:paraId="79220263" w14:textId="77777777" w:rsidR="00E11C2F" w:rsidRDefault="00E11C2F">
      <w:pPr>
        <w:rPr>
          <w:rFonts w:ascii="Times New Roman" w:hAnsi="Times New Roman" w:cs="Times New Roman"/>
        </w:rPr>
      </w:pPr>
    </w:p>
    <w:p w14:paraId="28C29869" w14:textId="77777777" w:rsidR="00E11C2F" w:rsidRDefault="00E11C2F">
      <w:pPr>
        <w:rPr>
          <w:rFonts w:ascii="Times New Roman" w:hAnsi="Times New Roman" w:cs="Times New Roman"/>
        </w:rPr>
      </w:pPr>
    </w:p>
    <w:p w14:paraId="4C5DC524" w14:textId="77777777" w:rsidR="00E11C2F" w:rsidRDefault="00E11C2F">
      <w:pPr>
        <w:rPr>
          <w:rFonts w:ascii="Times New Roman" w:hAnsi="Times New Roman" w:cs="Times New Roman"/>
        </w:rPr>
      </w:pPr>
    </w:p>
    <w:p w14:paraId="4460DD7B" w14:textId="77777777" w:rsidR="00E11C2F" w:rsidRDefault="00E11C2F">
      <w:pPr>
        <w:rPr>
          <w:rFonts w:ascii="Times New Roman" w:hAnsi="Times New Roman" w:cs="Times New Roman"/>
        </w:rPr>
      </w:pPr>
    </w:p>
    <w:p w14:paraId="531D84A2" w14:textId="77777777" w:rsidR="00E11C2F" w:rsidRDefault="00E11C2F">
      <w:pPr>
        <w:rPr>
          <w:rFonts w:ascii="Times New Roman" w:hAnsi="Times New Roman" w:cs="Times New Roman"/>
        </w:rPr>
      </w:pPr>
    </w:p>
    <w:p w14:paraId="2E762999" w14:textId="77777777" w:rsidR="00E11C2F" w:rsidRDefault="00E11C2F">
      <w:pPr>
        <w:rPr>
          <w:rFonts w:ascii="Times New Roman" w:hAnsi="Times New Roman" w:cs="Times New Roman"/>
        </w:rPr>
      </w:pPr>
    </w:p>
    <w:p w14:paraId="062697E5" w14:textId="77777777" w:rsidR="00E11C2F" w:rsidRDefault="00E11C2F">
      <w:pPr>
        <w:rPr>
          <w:rFonts w:ascii="Times New Roman" w:hAnsi="Times New Roman" w:cs="Times New Roman"/>
        </w:rPr>
      </w:pPr>
    </w:p>
    <w:p w14:paraId="119DE058" w14:textId="77777777" w:rsidR="00E11C2F" w:rsidRDefault="00E11C2F">
      <w:pPr>
        <w:rPr>
          <w:rFonts w:ascii="Times New Roman" w:hAnsi="Times New Roman" w:cs="Times New Roman"/>
        </w:rPr>
      </w:pPr>
    </w:p>
    <w:p w14:paraId="70B453A0" w14:textId="77777777" w:rsidR="00E11C2F" w:rsidRDefault="00E11C2F">
      <w:pPr>
        <w:rPr>
          <w:rFonts w:ascii="Times New Roman" w:hAnsi="Times New Roman" w:cs="Times New Roman"/>
        </w:rPr>
      </w:pPr>
    </w:p>
    <w:p w14:paraId="50F92227" w14:textId="77777777" w:rsidR="00E11C2F" w:rsidRDefault="00E11C2F">
      <w:pPr>
        <w:rPr>
          <w:rFonts w:ascii="Times New Roman" w:hAnsi="Times New Roman" w:cs="Times New Roman"/>
        </w:rPr>
      </w:pPr>
    </w:p>
    <w:p w14:paraId="00A003EB" w14:textId="77777777" w:rsidR="00E11C2F" w:rsidRDefault="00E11C2F">
      <w:pPr>
        <w:rPr>
          <w:rFonts w:ascii="Times New Roman" w:hAnsi="Times New Roman" w:cs="Times New Roman"/>
        </w:rPr>
      </w:pPr>
    </w:p>
    <w:p w14:paraId="15C3085E" w14:textId="77777777" w:rsidR="00E11C2F" w:rsidRDefault="00E11C2F">
      <w:pPr>
        <w:rPr>
          <w:rFonts w:ascii="Times New Roman" w:hAnsi="Times New Roman" w:cs="Times New Roman"/>
        </w:rPr>
      </w:pPr>
    </w:p>
    <w:p w14:paraId="7624C840" w14:textId="77777777" w:rsidR="00E11C2F" w:rsidRDefault="00E11C2F">
      <w:pPr>
        <w:rPr>
          <w:rFonts w:ascii="Times New Roman" w:hAnsi="Times New Roman" w:cs="Times New Roman"/>
        </w:rPr>
      </w:pPr>
    </w:p>
    <w:p w14:paraId="7C233D3D" w14:textId="77777777" w:rsidR="00E11C2F" w:rsidRDefault="00E11C2F">
      <w:pPr>
        <w:rPr>
          <w:rFonts w:ascii="Times New Roman" w:hAnsi="Times New Roman" w:cs="Times New Roman"/>
        </w:rPr>
      </w:pPr>
    </w:p>
    <w:p w14:paraId="6EF14AAA" w14:textId="77777777" w:rsidR="00E11C2F" w:rsidRDefault="00E11C2F">
      <w:pPr>
        <w:rPr>
          <w:rFonts w:ascii="Times New Roman" w:hAnsi="Times New Roman" w:cs="Times New Roman"/>
        </w:rPr>
      </w:pPr>
    </w:p>
    <w:p w14:paraId="39CA3F30" w14:textId="77777777" w:rsidR="00E11C2F" w:rsidRDefault="00E11C2F">
      <w:pPr>
        <w:rPr>
          <w:rFonts w:ascii="Times New Roman" w:hAnsi="Times New Roman" w:cs="Times New Roman"/>
        </w:rPr>
      </w:pPr>
    </w:p>
    <w:p w14:paraId="1EE6EFC7" w14:textId="77777777" w:rsidR="00E11C2F" w:rsidRDefault="00E11C2F">
      <w:pPr>
        <w:rPr>
          <w:rFonts w:ascii="Times New Roman" w:hAnsi="Times New Roman" w:cs="Times New Roman"/>
        </w:rPr>
      </w:pPr>
    </w:p>
    <w:p w14:paraId="1C8968E1" w14:textId="77777777" w:rsidR="00E11C2F" w:rsidRDefault="00E11C2F">
      <w:pPr>
        <w:rPr>
          <w:rFonts w:ascii="Times New Roman" w:hAnsi="Times New Roman" w:cs="Times New Roman"/>
        </w:rPr>
      </w:pPr>
    </w:p>
    <w:p w14:paraId="5E89536F" w14:textId="77777777" w:rsidR="00E11C2F" w:rsidRDefault="00E11C2F">
      <w:pPr>
        <w:rPr>
          <w:rFonts w:ascii="Times New Roman" w:hAnsi="Times New Roman" w:cs="Times New Roman"/>
        </w:rPr>
      </w:pPr>
    </w:p>
    <w:p w14:paraId="55529F0B" w14:textId="77777777" w:rsidR="00E11C2F" w:rsidRDefault="00E11C2F">
      <w:pPr>
        <w:rPr>
          <w:rFonts w:ascii="Times New Roman" w:hAnsi="Times New Roman" w:cs="Times New Roman"/>
        </w:rPr>
      </w:pPr>
    </w:p>
    <w:p w14:paraId="5DAC3B0B" w14:textId="77777777" w:rsidR="00E11C2F" w:rsidRDefault="00E11C2F">
      <w:pPr>
        <w:rPr>
          <w:rFonts w:ascii="Times New Roman" w:hAnsi="Times New Roman" w:cs="Times New Roman"/>
        </w:rPr>
      </w:pPr>
    </w:p>
    <w:p w14:paraId="3361EADD" w14:textId="77777777" w:rsidR="00E11C2F" w:rsidRDefault="00E11C2F">
      <w:pPr>
        <w:rPr>
          <w:rFonts w:ascii="Times New Roman" w:hAnsi="Times New Roman" w:cs="Times New Roman"/>
        </w:rPr>
      </w:pPr>
    </w:p>
    <w:p w14:paraId="4E7C0045" w14:textId="77777777" w:rsidR="00E11C2F" w:rsidRDefault="00E11C2F">
      <w:pPr>
        <w:rPr>
          <w:rFonts w:ascii="Times New Roman" w:hAnsi="Times New Roman" w:cs="Times New Roman"/>
        </w:rPr>
      </w:pPr>
    </w:p>
    <w:p w14:paraId="062324B2" w14:textId="77777777" w:rsidR="00E11C2F" w:rsidRDefault="00E11C2F">
      <w:pPr>
        <w:rPr>
          <w:rFonts w:ascii="Times New Roman" w:hAnsi="Times New Roman" w:cs="Times New Roman"/>
        </w:rPr>
      </w:pPr>
    </w:p>
    <w:p w14:paraId="0D437B09" w14:textId="77777777" w:rsidR="00E11C2F" w:rsidRDefault="00E11C2F">
      <w:pPr>
        <w:rPr>
          <w:rFonts w:ascii="Times New Roman" w:hAnsi="Times New Roman" w:cs="Times New Roman"/>
        </w:rPr>
      </w:pPr>
    </w:p>
    <w:p w14:paraId="70D3CED9" w14:textId="77777777" w:rsidR="00E11C2F" w:rsidRDefault="00E11C2F">
      <w:pPr>
        <w:rPr>
          <w:rFonts w:ascii="Times New Roman" w:hAnsi="Times New Roman" w:cs="Times New Roman"/>
        </w:rPr>
      </w:pPr>
    </w:p>
    <w:p w14:paraId="08B35F16" w14:textId="77777777" w:rsidR="00E11C2F" w:rsidRDefault="00E11C2F">
      <w:pPr>
        <w:rPr>
          <w:rFonts w:ascii="Times New Roman" w:hAnsi="Times New Roman" w:cs="Times New Roman"/>
        </w:rPr>
      </w:pPr>
    </w:p>
    <w:p w14:paraId="64537308" w14:textId="77777777" w:rsidR="00E11C2F" w:rsidRDefault="00E11C2F">
      <w:pPr>
        <w:rPr>
          <w:rFonts w:ascii="Times New Roman" w:hAnsi="Times New Roman" w:cs="Times New Roman"/>
        </w:rPr>
      </w:pPr>
    </w:p>
    <w:p w14:paraId="7070E1E7" w14:textId="77777777" w:rsidR="00E11C2F" w:rsidRDefault="00E11C2F">
      <w:pPr>
        <w:rPr>
          <w:rFonts w:ascii="Times New Roman" w:hAnsi="Times New Roman" w:cs="Times New Roman"/>
        </w:rPr>
      </w:pPr>
    </w:p>
    <w:p w14:paraId="35975F9E" w14:textId="77777777" w:rsidR="00E11C2F" w:rsidRDefault="00E11C2F">
      <w:pPr>
        <w:rPr>
          <w:rFonts w:ascii="Times New Roman" w:hAnsi="Times New Roman" w:cs="Times New Roman"/>
        </w:rPr>
      </w:pPr>
    </w:p>
    <w:p w14:paraId="0B3BFE41" w14:textId="77777777" w:rsidR="00E11C2F" w:rsidRDefault="00E11C2F">
      <w:pPr>
        <w:rPr>
          <w:rFonts w:ascii="Times New Roman" w:hAnsi="Times New Roman" w:cs="Times New Roman"/>
        </w:rPr>
      </w:pPr>
    </w:p>
    <w:p w14:paraId="1795AC87" w14:textId="77777777" w:rsidR="00E11C2F" w:rsidRDefault="00E11C2F">
      <w:pPr>
        <w:rPr>
          <w:rFonts w:ascii="Times New Roman" w:hAnsi="Times New Roman" w:cs="Times New Roman"/>
        </w:rPr>
      </w:pPr>
    </w:p>
    <w:p w14:paraId="64087143" w14:textId="77777777" w:rsidR="00E11C2F" w:rsidRDefault="00E11C2F">
      <w:pPr>
        <w:rPr>
          <w:rFonts w:ascii="Times New Roman" w:hAnsi="Times New Roman" w:cs="Times New Roman"/>
        </w:rPr>
      </w:pPr>
    </w:p>
    <w:p w14:paraId="32EDF65A" w14:textId="77777777" w:rsidR="00E11C2F" w:rsidRDefault="00E11C2F">
      <w:pPr>
        <w:rPr>
          <w:rFonts w:ascii="Times New Roman" w:hAnsi="Times New Roman" w:cs="Times New Roman"/>
        </w:rPr>
      </w:pPr>
    </w:p>
    <w:p w14:paraId="6E109A75" w14:textId="77777777" w:rsidR="00E11C2F" w:rsidRDefault="00E11C2F">
      <w:pPr>
        <w:rPr>
          <w:rFonts w:ascii="Times New Roman" w:hAnsi="Times New Roman" w:cs="Times New Roman"/>
        </w:rPr>
      </w:pPr>
    </w:p>
    <w:p w14:paraId="0E026A73" w14:textId="77777777" w:rsidR="00E11C2F" w:rsidRDefault="00E11C2F">
      <w:pPr>
        <w:rPr>
          <w:rFonts w:ascii="Times New Roman" w:hAnsi="Times New Roman" w:cs="Times New Roman"/>
        </w:rPr>
      </w:pPr>
    </w:p>
    <w:p w14:paraId="0DBA7FA5" w14:textId="77777777" w:rsidR="00E11C2F" w:rsidRDefault="00E11C2F">
      <w:pPr>
        <w:rPr>
          <w:rFonts w:ascii="Times New Roman" w:hAnsi="Times New Roman" w:cs="Times New Roman"/>
        </w:rPr>
      </w:pPr>
    </w:p>
    <w:p w14:paraId="46BF8374" w14:textId="77777777" w:rsidR="00E11C2F" w:rsidRDefault="00E11C2F">
      <w:pPr>
        <w:rPr>
          <w:rFonts w:ascii="Times New Roman" w:hAnsi="Times New Roman" w:cs="Times New Roman"/>
        </w:rPr>
      </w:pPr>
    </w:p>
    <w:p w14:paraId="3C22E0EB" w14:textId="77777777"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14:paraId="211B60CE" w14:textId="77777777"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14:paraId="325D729D" w14:textId="77777777"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14:paraId="4602B838" w14:textId="77777777" w:rsidR="00E11C2F" w:rsidRDefault="00E11C2F" w:rsidP="00B57C6D">
      <w:pPr>
        <w:jc w:val="both"/>
        <w:rPr>
          <w:rFonts w:ascii="Times New Roman" w:hAnsi="Times New Roman" w:cs="Times New Roman"/>
        </w:rPr>
      </w:pPr>
    </w:p>
    <w:p w14:paraId="7162053F" w14:textId="77777777" w:rsidR="00ED7CDD" w:rsidRDefault="007676F5" w:rsidP="00B57C6D">
      <w:pPr>
        <w:pStyle w:val="Corpo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14:paraId="587037F9" w14:textId="77777777" w:rsidR="00102F05" w:rsidRDefault="007676F5" w:rsidP="00B57C6D">
      <w:pPr>
        <w:pStyle w:val="Corpo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14:paraId="64202F7C" w14:textId="77777777" w:rsidR="00014B94" w:rsidRPr="00A826B8" w:rsidRDefault="00601416" w:rsidP="00B57C6D">
      <w:pPr>
        <w:pStyle w:val="Corpo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14:paraId="41CA94B1" w14:textId="77777777" w:rsidR="00014B94" w:rsidRDefault="00601416" w:rsidP="00B57C6D">
      <w:pPr>
        <w:pStyle w:val="Corpo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14:paraId="13B732AE" w14:textId="19DE9D81" w:rsidR="00E0467A" w:rsidRDefault="00601416" w:rsidP="00B57C6D">
      <w:pPr>
        <w:pStyle w:val="Corpo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</w:t>
      </w:r>
      <w:proofErr w:type="gramStart"/>
      <w:r w:rsidR="00E0467A" w:rsidRPr="00A826B8">
        <w:rPr>
          <w:rFonts w:ascii="Times New Roman" w:hAnsi="Times New Roman" w:cs="Times New Roman"/>
        </w:rPr>
        <w:t>un team</w:t>
      </w:r>
      <w:proofErr w:type="gramEnd"/>
      <w:r w:rsidR="00E0467A" w:rsidRPr="00A826B8">
        <w:rPr>
          <w:rFonts w:ascii="Times New Roman" w:hAnsi="Times New Roman" w:cs="Times New Roman"/>
        </w:rPr>
        <w:t xml:space="preserve">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>obiettivo di fornire tutta una serie di servizi legati al mondo dell’informatica</w:t>
      </w:r>
      <w:ins w:id="2" w:author="Alessandra Lumini" w:date="2020-12-15T15:56:00Z">
        <w:r w:rsidR="00351A60">
          <w:rPr>
            <w:rFonts w:ascii="Times New Roman" w:hAnsi="Times New Roman" w:cs="Times New Roman"/>
          </w:rPr>
          <w:t>,</w:t>
        </w:r>
      </w:ins>
      <w:r w:rsidR="00E0467A" w:rsidRPr="00A826B8">
        <w:rPr>
          <w:rFonts w:ascii="Times New Roman" w:hAnsi="Times New Roman" w:cs="Times New Roman"/>
        </w:rPr>
        <w:t xml:space="preserve">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14:paraId="761FF1A8" w14:textId="77777777" w:rsidR="00014B94" w:rsidRDefault="00014B94" w:rsidP="00B57C6D">
      <w:pPr>
        <w:pStyle w:val="Corpo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14:paraId="4286BFEE" w14:textId="77777777"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14:paraId="467DD7B7" w14:textId="77777777"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Il seguito della tesi è articolato in </w:t>
      </w:r>
      <w:proofErr w:type="gramStart"/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5</w:t>
      </w:r>
      <w:proofErr w:type="gramEnd"/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capitoli:</w:t>
      </w:r>
    </w:p>
    <w:p w14:paraId="64C9618B" w14:textId="77777777"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14:paraId="1CAFF813" w14:textId="77777777"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14:paraId="25CCBDEE" w14:textId="77777777"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14:paraId="3A9F22D0" w14:textId="77777777"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14:paraId="060746C1" w14:textId="77777777"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14:paraId="60320EA3" w14:textId="77777777"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14:paraId="7B6869B7" w14:textId="77777777"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14:paraId="6FAC7DE6" w14:textId="77777777"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14:paraId="4766DA77" w14:textId="77777777"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14:paraId="4FD7CF16" w14:textId="77777777"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14:paraId="25306040" w14:textId="77777777"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14:paraId="4BE9483F" w14:textId="77777777" w:rsidR="00C26415" w:rsidRDefault="00C26415" w:rsidP="00B57C6D">
      <w:pPr>
        <w:jc w:val="both"/>
        <w:rPr>
          <w:rFonts w:ascii="Times New Roman" w:hAnsi="Times New Roman" w:cs="Times New Roman"/>
        </w:rPr>
      </w:pPr>
    </w:p>
    <w:p w14:paraId="4F85804A" w14:textId="77777777" w:rsidR="00C26415" w:rsidRDefault="00C26415">
      <w:pPr>
        <w:rPr>
          <w:rFonts w:ascii="Times New Roman" w:hAnsi="Times New Roman" w:cs="Times New Roman"/>
        </w:rPr>
      </w:pPr>
    </w:p>
    <w:p w14:paraId="4F9763D5" w14:textId="77777777"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14:paraId="7DDDD11F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1AC7DEF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1168146A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0E3F122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23A6A242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AAB8FF3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32BE2C2E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4B19E74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D189564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3280195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10D18C78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52069B2E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27C0767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B34F680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9E15E8C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5F4F6BA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01AA1D8F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763C9E35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0E8E5E5B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06C674E5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067F32A3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58C64897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49DBBD98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0E0549E9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7BF13360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6F4CF1DE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75E7C58F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5792FF27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3D534CEA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3FBA8D5E" w14:textId="77777777"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14:paraId="72CE1940" w14:textId="77777777"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EndPr/>
      <w:sdtContent>
        <w:p w14:paraId="67AB9EBD" w14:textId="77777777"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14:paraId="3DF5A77B" w14:textId="77777777" w:rsidR="007D3965" w:rsidRDefault="008721A9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 w:rsidR="007D3965">
              <w:rPr>
                <w:webHidden/>
              </w:rPr>
              <w:fldChar w:fldCharType="end"/>
            </w:r>
          </w:hyperlink>
        </w:p>
        <w:p w14:paraId="1426E5F7" w14:textId="77777777" w:rsidR="007D3965" w:rsidRDefault="001F3AF7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_Toc58752076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6</w:t>
            </w:r>
            <w:r w:rsidR="007D3965">
              <w:rPr>
                <w:webHidden/>
              </w:rPr>
              <w:fldChar w:fldCharType="end"/>
            </w:r>
          </w:hyperlink>
        </w:p>
        <w:p w14:paraId="3350E4C3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_Toc58752077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4164D0E0" w14:textId="77777777" w:rsidR="007D3965" w:rsidRDefault="001F3A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_Toc58752078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53ADF884" w14:textId="77777777" w:rsidR="007D3965" w:rsidRDefault="001F3A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_Toc58752079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7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5423C34F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architetturali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_Toc58752080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7B0881FE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_Toc58752081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106FD461" w14:textId="77777777" w:rsidR="007D3965" w:rsidRDefault="001F3AF7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_Toc58752082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9</w:t>
            </w:r>
            <w:r w:rsidR="007D3965">
              <w:rPr>
                <w:webHidden/>
              </w:rPr>
              <w:fldChar w:fldCharType="end"/>
            </w:r>
          </w:hyperlink>
        </w:p>
        <w:p w14:paraId="2D333E51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_Toc58752083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9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21EA824B" w14:textId="77777777" w:rsidR="007D3965" w:rsidRDefault="001F3A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_Toc58752084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3C953B0F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_Toc58752085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440770B0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_Toc58752086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11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6C7AD94A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RabbitMQ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_Toc58752087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13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3FEEE56B" w14:textId="77777777" w:rsidR="007D3965" w:rsidRDefault="001F3AF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 w:rsidR="007D3965">
              <w:rPr>
                <w:noProof/>
                <w:webHidden/>
              </w:rPr>
              <w:tab/>
            </w:r>
            <w:r w:rsidR="007D3965"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_Toc58752088 \h </w:instrText>
            </w:r>
            <w:r w:rsidR="007D3965">
              <w:rPr>
                <w:noProof/>
                <w:webHidden/>
              </w:rPr>
            </w:r>
            <w:r w:rsidR="007D3965"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14</w:t>
            </w:r>
            <w:r w:rsidR="007D3965">
              <w:rPr>
                <w:noProof/>
                <w:webHidden/>
              </w:rPr>
              <w:fldChar w:fldCharType="end"/>
            </w:r>
          </w:hyperlink>
        </w:p>
        <w:p w14:paraId="4AE40553" w14:textId="77777777" w:rsidR="007D3965" w:rsidRDefault="001F3AF7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_Toc58752089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15</w:t>
            </w:r>
            <w:r w:rsidR="007D3965">
              <w:rPr>
                <w:webHidden/>
              </w:rPr>
              <w:fldChar w:fldCharType="end"/>
            </w:r>
          </w:hyperlink>
        </w:p>
        <w:p w14:paraId="28AD179F" w14:textId="77777777" w:rsidR="00293B25" w:rsidRPr="00A826B8" w:rsidRDefault="008721A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14:paraId="136FF9C5" w14:textId="77777777"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14:paraId="49CDA739" w14:textId="77777777"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14:paraId="7195196F" w14:textId="77777777"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7FFDAE75" w14:textId="77777777"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14:paraId="421AB783" w14:textId="77777777"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15FF03EB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7346145A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6287B38F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0B006053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287C0ECB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3A5055E4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36FBE4FE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788CC3F4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4B46661F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66C87E1D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349B09FC" w14:textId="77777777"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14:paraId="3ADACE28" w14:textId="77777777"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14:paraId="7723A48D" w14:textId="77777777"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D6CB520" w14:textId="77777777"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3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3"/>
    </w:p>
    <w:p w14:paraId="3E6D68DD" w14:textId="77777777"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5CB0C5" w14:textId="77777777"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4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4"/>
    </w:p>
    <w:p w14:paraId="2CF617CF" w14:textId="77777777"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77FC3A69" w14:textId="77777777"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259C2A9" w14:textId="77777777"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5"/>
    </w:p>
    <w:p w14:paraId="688D9240" w14:textId="77777777"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1A309EAF" w14:textId="77777777"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14:paraId="56445599" w14:textId="77777777"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14:paraId="1694A700" w14:textId="6D1EB4C5"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proofErr w:type="spellStart"/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proofErr w:type="spellEnd"/>
      <w:r w:rsidR="00295E0B">
        <w:rPr>
          <w:rFonts w:ascii="Times New Roman" w:hAnsi="Times New Roman" w:cs="Times New Roman"/>
          <w:sz w:val="26"/>
          <w:szCs w:val="26"/>
        </w:rPr>
        <w:t xml:space="preserve"> relazion</w:t>
      </w:r>
      <w:ins w:id="6" w:author="Alessandra Lumini" w:date="2020-12-15T15:58:00Z">
        <w:r w:rsidR="00351A60">
          <w:rPr>
            <w:rFonts w:ascii="Times New Roman" w:hAnsi="Times New Roman" w:cs="Times New Roman"/>
            <w:sz w:val="26"/>
            <w:szCs w:val="26"/>
          </w:rPr>
          <w:t>al</w:t>
        </w:r>
      </w:ins>
      <w:r w:rsidR="00295E0B">
        <w:rPr>
          <w:rFonts w:ascii="Times New Roman" w:hAnsi="Times New Roman" w:cs="Times New Roman"/>
          <w:sz w:val="26"/>
          <w:szCs w:val="26"/>
        </w:rPr>
        <w:t>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proofErr w:type="spellStart"/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proofErr w:type="spellEnd"/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 delle modifiche”.</w:t>
      </w:r>
      <w:ins w:id="7" w:author="Alessandra Lumini" w:date="2020-12-15T15:58:00Z">
        <w:r w:rsidR="00351A60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</w:ins>
      <w:proofErr w:type="gramStart"/>
      <w:r w:rsidR="00AF52E3" w:rsidRPr="005518BE">
        <w:rPr>
          <w:rFonts w:ascii="Times New Roman" w:hAnsi="Times New Roman" w:cs="Times New Roman"/>
          <w:sz w:val="26"/>
          <w:szCs w:val="26"/>
        </w:rPr>
        <w:t>Lo</w:t>
      </w:r>
      <w:proofErr w:type="gramEnd"/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14:paraId="5FD76B5D" w14:textId="77777777"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14:paraId="663EA9BF" w14:textId="77777777"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14:paraId="0D02F1DC" w14:textId="77777777"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0546DC" w14:textId="77777777"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7C39C3" w14:textId="77777777"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C0F7DC" w14:textId="77777777" w:rsidR="00DD1A3B" w:rsidRDefault="00266438" w:rsidP="00B57C6D">
      <w:pPr>
        <w:jc w:val="both"/>
      </w:pPr>
      <w:r>
        <w:tab/>
      </w:r>
    </w:p>
    <w:p w14:paraId="03F17CE1" w14:textId="6CB63AAF"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ins w:id="8" w:author="Alessandra Lumini" w:date="2020-12-15T16:00:00Z">
        <w:r w:rsidR="00351A60">
          <w:rPr>
            <w:rFonts w:ascii="Times New Roman" w:hAnsi="Times New Roman" w:cs="Times New Roman"/>
            <w:i/>
            <w:sz w:val="26"/>
            <w:szCs w:val="26"/>
          </w:rPr>
          <w:t>,</w:t>
        </w:r>
      </w:ins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ins w:id="9" w:author="Alessandra Lumini" w:date="2020-12-15T15:59:00Z">
        <w:r w:rsidR="00351A60">
          <w:rPr>
            <w:rFonts w:ascii="Times New Roman" w:hAnsi="Times New Roman" w:cs="Times New Roman"/>
            <w:sz w:val="26"/>
            <w:szCs w:val="26"/>
          </w:rPr>
          <w:t>,</w:t>
        </w:r>
      </w:ins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14:paraId="625081ED" w14:textId="77777777"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14:paraId="45955829" w14:textId="77777777"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10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10"/>
    </w:p>
    <w:p w14:paraId="0D63E86D" w14:textId="77777777"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4CD854AB" w14:textId="77777777" w:rsidR="00AE0656" w:rsidRPr="00C41545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[3</w:t>
        </w:r>
        <w:r w:rsidRP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]</w:t>
        </w:r>
      </w:hyperlink>
      <w:r w:rsidR="00DD22EE" w:rsidRPr="00B6692F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.</w:t>
      </w:r>
    </w:p>
    <w:p w14:paraId="2235115E" w14:textId="77777777"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8E8168B" w14:textId="77777777"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14:paraId="2AB5B2B5" w14:textId="77777777"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14:paraId="179585ED" w14:textId="77777777"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14:paraId="5E3F831A" w14:textId="27DA4485"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</w:t>
      </w:r>
      <w:del w:id="11" w:author="Alessandra Lumini" w:date="2020-12-15T16:02:00Z">
        <w:r w:rsidDel="00351A60">
          <w:rPr>
            <w:sz w:val="26"/>
            <w:szCs w:val="26"/>
          </w:rPr>
          <w:delText xml:space="preserve"> </w:delText>
        </w:r>
        <w:commentRangeStart w:id="12"/>
        <w:r w:rsidDel="00351A60">
          <w:rPr>
            <w:sz w:val="26"/>
            <w:szCs w:val="26"/>
          </w:rPr>
          <w:delText>attraverso</w:delText>
        </w:r>
      </w:del>
      <w:commentRangeEnd w:id="12"/>
      <w:r w:rsidR="00351A60">
        <w:rPr>
          <w:rStyle w:val="Rimandocommento"/>
          <w:rFonts w:ascii="Arial" w:eastAsia="Arial" w:hAnsi="Arial" w:cs="Arial"/>
          <w:lang w:bidi="it-IT"/>
        </w:rPr>
        <w:commentReference w:id="12"/>
      </w:r>
      <w:del w:id="13" w:author="Alessandra Lumini" w:date="2020-12-15T16:02:00Z">
        <w:r w:rsidR="00DD22EE" w:rsidDel="00351A60">
          <w:rPr>
            <w:sz w:val="26"/>
            <w:szCs w:val="26"/>
          </w:rPr>
          <w:delText xml:space="preserve"> </w:delText>
        </w:r>
        <w:r w:rsidR="001E1EB9" w:rsidRPr="00C41545" w:rsidDel="00351A60">
          <w:rPr>
            <w:sz w:val="26"/>
            <w:szCs w:val="26"/>
          </w:rPr>
          <w:delText>la libreria</w:delText>
        </w:r>
        <w:r w:rsidDel="00351A60">
          <w:rPr>
            <w:sz w:val="26"/>
            <w:szCs w:val="26"/>
          </w:rPr>
          <w:delText xml:space="preserve"> che ho implementato</w:delText>
        </w:r>
      </w:del>
      <w:r>
        <w:rPr>
          <w:sz w:val="26"/>
          <w:szCs w:val="26"/>
        </w:rPr>
        <w:t xml:space="preserve">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14:paraId="45956A84" w14:textId="72803232"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</w:t>
      </w:r>
      <w:del w:id="14" w:author="Alessandra Lumini" w:date="2020-12-15T16:03:00Z">
        <w:r w:rsidR="001E1EB9" w:rsidDel="00351A60">
          <w:rPr>
            <w:sz w:val="26"/>
            <w:szCs w:val="26"/>
          </w:rPr>
          <w:delText xml:space="preserve"> utilizzando una funzionalità</w:delText>
        </w:r>
        <w:r w:rsidR="007A3287" w:rsidDel="00351A60">
          <w:rPr>
            <w:sz w:val="26"/>
            <w:szCs w:val="26"/>
          </w:rPr>
          <w:delText xml:space="preserve"> della libreria</w:delText>
        </w:r>
        <w:r w:rsidDel="00351A60">
          <w:rPr>
            <w:sz w:val="26"/>
            <w:szCs w:val="26"/>
          </w:rPr>
          <w:delText xml:space="preserve"> chiamata</w:delText>
        </w:r>
        <w:r w:rsidR="00802589" w:rsidDel="00351A60">
          <w:rPr>
            <w:sz w:val="26"/>
            <w:szCs w:val="26"/>
          </w:rPr>
          <w:delText xml:space="preserve"> </w:delText>
        </w:r>
        <w:r w:rsidR="00802589" w:rsidRPr="00D006FF" w:rsidDel="00351A60">
          <w:rPr>
            <w:i/>
            <w:sz w:val="26"/>
            <w:szCs w:val="26"/>
          </w:rPr>
          <w:delText>UtilityRethink</w:delText>
        </w:r>
        <w:r w:rsidR="00802589" w:rsidDel="00351A60">
          <w:rPr>
            <w:sz w:val="26"/>
            <w:szCs w:val="26"/>
          </w:rPr>
          <w:delText xml:space="preserve"> </w:delText>
        </w:r>
        <w:r w:rsidDel="00351A60">
          <w:rPr>
            <w:sz w:val="26"/>
            <w:szCs w:val="26"/>
          </w:rPr>
          <w:delText>che ho implementato</w:delText>
        </w:r>
        <w:r w:rsidR="00802589" w:rsidDel="00351A60">
          <w:rPr>
            <w:sz w:val="26"/>
            <w:szCs w:val="26"/>
          </w:rPr>
          <w:delText xml:space="preserve"> (vedi capitolo </w:delText>
        </w:r>
        <w:r w:rsidR="00802589" w:rsidRPr="00D006FF" w:rsidDel="00351A60">
          <w:rPr>
            <w:i/>
            <w:sz w:val="26"/>
            <w:szCs w:val="26"/>
          </w:rPr>
          <w:delText>IRXNotifier</w:delText>
        </w:r>
        <w:r w:rsidR="00802589" w:rsidDel="00351A60">
          <w:rPr>
            <w:sz w:val="26"/>
            <w:szCs w:val="26"/>
          </w:rPr>
          <w:delText>)</w:delText>
        </w:r>
      </w:del>
      <w:r w:rsidR="007A3287">
        <w:rPr>
          <w:sz w:val="26"/>
          <w:szCs w:val="26"/>
        </w:rPr>
        <w:t>.</w:t>
      </w:r>
    </w:p>
    <w:p w14:paraId="10241D47" w14:textId="77777777"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14:paraId="5483DFAB" w14:textId="77777777"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14:paraId="622889C5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5" w:name="_Toc58752080"/>
    </w:p>
    <w:p w14:paraId="483A44ED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7E730352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D536F15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24D929B5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3A21DD9F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403FE092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6D9729A3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5B2541EE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3F5F4112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445021CF" w14:textId="77777777"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t>Specifiche architetturali</w:t>
      </w:r>
      <w:bookmarkEnd w:id="15"/>
    </w:p>
    <w:p w14:paraId="512DECF9" w14:textId="77777777"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69E8E013" w14:textId="77777777"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16"/>
      <w:r w:rsidR="005425CF">
        <w:rPr>
          <w:rFonts w:ascii="Times New Roman" w:hAnsi="Times New Roman" w:cs="Times New Roman"/>
          <w:sz w:val="26"/>
          <w:szCs w:val="26"/>
        </w:rPr>
        <w:t>che ho implementato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</w:t>
      </w:r>
      <w:commentRangeEnd w:id="16"/>
      <w:r w:rsidR="00351A60">
        <w:rPr>
          <w:rStyle w:val="Rimandocommento"/>
        </w:rPr>
        <w:commentReference w:id="16"/>
      </w:r>
      <w:r w:rsidR="00991666" w:rsidRPr="00C41545">
        <w:rPr>
          <w:rFonts w:ascii="Times New Roman" w:hAnsi="Times New Roman" w:cs="Times New Roman"/>
          <w:sz w:val="26"/>
          <w:szCs w:val="26"/>
        </w:rPr>
        <w:t>coinvolge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14:paraId="25E92E04" w14:textId="77777777"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14:paraId="7D97259E" w14:textId="77777777"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8B1A42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57B1332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C2800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B762BC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14:paraId="6853C539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C21085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14:paraId="60009EF9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DF9C96" w14:textId="77777777"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14:paraId="2786F013" w14:textId="77777777"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7EB4CA9C" w14:textId="77777777"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78CDCE56" w14:textId="77777777"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0A71A943" w14:textId="77777777"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1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773818" w14:textId="77777777"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9AFD8DF" w14:textId="77777777"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commentRangeStart w:id="18"/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implementata </w:t>
      </w:r>
      <w:commentRangeEnd w:id="18"/>
      <w:r w:rsidR="00351A60">
        <w:rPr>
          <w:rStyle w:val="Rimandocommento"/>
          <w:rFonts w:ascii="Arial" w:eastAsia="Arial" w:hAnsi="Arial" w:cs="Arial"/>
          <w:lang w:bidi="it-IT"/>
        </w:rPr>
        <w:commentReference w:id="18"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>consente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14:paraId="3A1FA8EC" w14:textId="77777777"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14:paraId="6BA02B44" w14:textId="77777777"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14:paraId="7AA8BF1E" w14:textId="77777777"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14:paraId="36B8E5FF" w14:textId="77777777"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14:paraId="6E5C4A77" w14:textId="77777777"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14:paraId="65A1A779" w14:textId="77777777"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14:paraId="05A2AAB2" w14:textId="77777777"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14:paraId="4C7B2B0E" w14:textId="77777777"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14:paraId="2C2FA15D" w14:textId="77777777"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14:paraId="3A4E2821" w14:textId="77777777"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64E6E" w14:textId="77777777"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BC6FF" w14:textId="77777777"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E1A34" w14:textId="77777777"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FF024" w14:textId="77777777"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9DC7835" w14:textId="77777777"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2</w:t>
      </w:r>
    </w:p>
    <w:p w14:paraId="79FC6F01" w14:textId="77777777"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43B6CD3" w14:textId="77777777"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9" w:name="_Toc58490316"/>
      <w:bookmarkStart w:id="20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19"/>
      <w:bookmarkEnd w:id="20"/>
    </w:p>
    <w:p w14:paraId="56CAD768" w14:textId="77777777"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14:paraId="3EB69B2E" w14:textId="77777777"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14:paraId="7E6C0AD9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E9308E" w14:textId="77777777"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14:paraId="39F865AB" w14:textId="77777777"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21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21"/>
    </w:p>
    <w:p w14:paraId="09611FCD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0DA44E" w14:textId="4508E1CC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Firebase è ora la piattaforma di punta di </w:t>
      </w:r>
      <w:del w:id="22" w:author="Alessandra Lumini" w:date="2020-12-15T16:06:00Z">
        <w:r w:rsidDel="00AE55DB">
          <w:rPr>
            <w:rFonts w:ascii="Times New Roman" w:hAnsi="Times New Roman" w:cs="Times New Roman"/>
            <w:sz w:val="26"/>
            <w:szCs w:val="26"/>
          </w:rPr>
          <w:delText xml:space="preserve">google </w:delText>
        </w:r>
      </w:del>
      <w:ins w:id="23" w:author="Alessandra Lumini" w:date="2020-12-15T16:06:00Z">
        <w:r w:rsidR="00AE55DB">
          <w:rPr>
            <w:rFonts w:ascii="Times New Roman" w:hAnsi="Times New Roman" w:cs="Times New Roman"/>
            <w:sz w:val="26"/>
            <w:szCs w:val="26"/>
          </w:rPr>
          <w:t>G</w:t>
        </w:r>
        <w:r w:rsidR="00AE55DB">
          <w:rPr>
            <w:rFonts w:ascii="Times New Roman" w:hAnsi="Times New Roman" w:cs="Times New Roman"/>
            <w:sz w:val="26"/>
            <w:szCs w:val="26"/>
          </w:rPr>
          <w:t xml:space="preserve">oogle </w:t>
        </w:r>
      </w:ins>
      <w:r>
        <w:rPr>
          <w:rFonts w:ascii="Times New Roman" w:hAnsi="Times New Roman" w:cs="Times New Roman"/>
          <w:sz w:val="26"/>
          <w:szCs w:val="26"/>
        </w:rPr>
        <w:t>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altri servizi </w:t>
      </w:r>
      <w:del w:id="24" w:author="Alessandra Lumini" w:date="2020-12-15T16:06:00Z">
        <w:r w:rsidDel="00AE55DB">
          <w:rPr>
            <w:rFonts w:ascii="Times New Roman" w:hAnsi="Times New Roman" w:cs="Times New Roman"/>
            <w:sz w:val="26"/>
            <w:szCs w:val="26"/>
          </w:rPr>
          <w:delText xml:space="preserve">google </w:delText>
        </w:r>
      </w:del>
      <w:ins w:id="25" w:author="Alessandra Lumini" w:date="2020-12-15T16:06:00Z">
        <w:r w:rsidR="00AE55DB">
          <w:rPr>
            <w:rFonts w:ascii="Times New Roman" w:hAnsi="Times New Roman" w:cs="Times New Roman"/>
            <w:sz w:val="26"/>
            <w:szCs w:val="26"/>
          </w:rPr>
          <w:t>G</w:t>
        </w:r>
        <w:r w:rsidR="00AE55DB">
          <w:rPr>
            <w:rFonts w:ascii="Times New Roman" w:hAnsi="Times New Roman" w:cs="Times New Roman"/>
            <w:sz w:val="26"/>
            <w:szCs w:val="26"/>
          </w:rPr>
          <w:t xml:space="preserve">oogle </w:t>
        </w:r>
      </w:ins>
      <w:r>
        <w:rPr>
          <w:rFonts w:ascii="Times New Roman" w:hAnsi="Times New Roman" w:cs="Times New Roman"/>
          <w:sz w:val="26"/>
          <w:szCs w:val="26"/>
        </w:rPr>
        <w:t xml:space="preserve">per offrire un insieme più ampio di prodotti per gli sviluppatori. </w:t>
      </w:r>
      <w:proofErr w:type="gramStart"/>
      <w:r>
        <w:rPr>
          <w:rFonts w:ascii="Times New Roman" w:hAnsi="Times New Roman" w:cs="Times New Roman"/>
          <w:sz w:val="26"/>
          <w:szCs w:val="26"/>
        </w:rPr>
        <w:t>Ad esempio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</w:t>
        </w:r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4</w:t>
        </w:r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14:paraId="1C654451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14:paraId="73FA9431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14018D" w14:textId="77777777"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26" w:name="_Toc58752084"/>
    </w:p>
    <w:p w14:paraId="6D8C71D6" w14:textId="77777777"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26"/>
    </w:p>
    <w:p w14:paraId="3FF80312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9AABC6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14:paraId="50BC836D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14:paraId="6B0AC4C9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14:paraId="172C4B35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>Quando il dispositivo riacquista la connessione, il database in tempo reale sincronizza le modifiche ai 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14:paraId="194DF138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14:paraId="5E2BB753" w14:textId="77777777"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</w:t>
      </w:r>
      <w:commentRangeStart w:id="27"/>
      <w:r w:rsidR="00165ABF">
        <w:rPr>
          <w:rFonts w:ascii="Times New Roman" w:hAnsi="Times New Roman" w:cs="Times New Roman"/>
          <w:sz w:val="26"/>
          <w:szCs w:val="26"/>
        </w:rPr>
        <w:t>SDK</w:t>
      </w:r>
      <w:commentRangeEnd w:id="27"/>
      <w:r w:rsidR="003F1766">
        <w:rPr>
          <w:rStyle w:val="Rimandocommento"/>
        </w:rPr>
        <w:commentReference w:id="27"/>
      </w:r>
      <w:r w:rsidR="00165A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24DE04" w14:textId="77777777"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662ABF" w14:textId="77777777"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28" w:name="_Toc58752085"/>
    </w:p>
    <w:p w14:paraId="2582E5C9" w14:textId="77777777"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28"/>
    </w:p>
    <w:p w14:paraId="29B6285D" w14:textId="77777777"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37312E" w14:textId="5E19692A"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E49A3">
        <w:rPr>
          <w:rFonts w:ascii="Times New Roman" w:hAnsi="Times New Roman" w:cs="Times New Roman"/>
          <w:sz w:val="26"/>
          <w:szCs w:val="26"/>
        </w:rPr>
        <w:t>Meteor</w:t>
      </w:r>
      <w:proofErr w:type="spellEnd"/>
      <w:r w:rsidR="008E49A3">
        <w:rPr>
          <w:rFonts w:ascii="Times New Roman" w:hAnsi="Times New Roman" w:cs="Times New Roman"/>
          <w:sz w:val="26"/>
          <w:szCs w:val="26"/>
        </w:rPr>
        <w:t xml:space="preserve"> è un frame</w:t>
      </w:r>
      <w:del w:id="29" w:author="Alessandra Lumini" w:date="2020-12-15T16:59:00Z">
        <w:r w:rsidR="008E49A3" w:rsidDel="003F1766">
          <w:rPr>
            <w:rFonts w:ascii="Times New Roman" w:hAnsi="Times New Roman" w:cs="Times New Roman"/>
            <w:sz w:val="26"/>
            <w:szCs w:val="26"/>
          </w:rPr>
          <w:delText xml:space="preserve"> </w:delText>
        </w:r>
      </w:del>
      <w:r w:rsidR="008E49A3">
        <w:rPr>
          <w:rFonts w:ascii="Times New Roman" w:hAnsi="Times New Roman" w:cs="Times New Roman"/>
          <w:sz w:val="26"/>
          <w:szCs w:val="26"/>
        </w:rPr>
        <w:t xml:space="preserve">work di sviluppo </w:t>
      </w:r>
      <w:proofErr w:type="spellStart"/>
      <w:r w:rsidR="008E49A3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14:paraId="7C6690CB" w14:textId="078602A0"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 xml:space="preserve">Si integra perfettamente al </w:t>
      </w:r>
      <w:del w:id="30" w:author="Alessandra Lumini" w:date="2020-12-15T17:31:00Z">
        <w:r w:rsidR="006B0ADC" w:rsidDel="001F69E0">
          <w:rPr>
            <w:rFonts w:ascii="Times New Roman" w:hAnsi="Times New Roman" w:cs="Times New Roman"/>
            <w:sz w:val="26"/>
            <w:szCs w:val="26"/>
          </w:rPr>
          <w:delText xml:space="preserve">dbms </w:delText>
        </w:r>
      </w:del>
      <w:ins w:id="31" w:author="Alessandra Lumini" w:date="2020-12-15T17:31:00Z">
        <w:r w:rsidR="001F69E0">
          <w:rPr>
            <w:rFonts w:ascii="Times New Roman" w:hAnsi="Times New Roman" w:cs="Times New Roman"/>
            <w:sz w:val="26"/>
            <w:szCs w:val="26"/>
          </w:rPr>
          <w:t>DBMS</w:t>
        </w:r>
        <w:r w:rsidR="001F69E0"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r w:rsidR="006B0ADC">
        <w:rPr>
          <w:rFonts w:ascii="Times New Roman" w:hAnsi="Times New Roman" w:cs="Times New Roman"/>
          <w:sz w:val="26"/>
          <w:szCs w:val="26"/>
        </w:rPr>
        <w:t>non relazi</w:t>
      </w:r>
      <w:r>
        <w:rPr>
          <w:rFonts w:ascii="Times New Roman" w:hAnsi="Times New Roman" w:cs="Times New Roman"/>
          <w:sz w:val="26"/>
          <w:szCs w:val="26"/>
        </w:rPr>
        <w:t xml:space="preserve">onale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14:paraId="05CDA8D8" w14:textId="3B1F723E"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</w:t>
      </w:r>
      <w:del w:id="32" w:author="Alessandra Lumini" w:date="2020-12-15T17:38:00Z">
        <w:r w:rsidDel="001F69E0">
          <w:rPr>
            <w:rFonts w:ascii="Times New Roman" w:hAnsi="Times New Roman" w:cs="Times New Roman"/>
            <w:sz w:val="26"/>
            <w:szCs w:val="26"/>
          </w:rPr>
          <w:delText xml:space="preserve"> </w:delText>
        </w:r>
      </w:del>
      <w:r>
        <w:rPr>
          <w:rFonts w:ascii="Times New Roman" w:hAnsi="Times New Roman" w:cs="Times New Roman"/>
          <w:sz w:val="26"/>
          <w:szCs w:val="26"/>
        </w:rPr>
        <w:t xml:space="preserve">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Meteor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D32BEE" w14:textId="77777777"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14:paraId="69490B8C" w14:textId="77777777"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4CDBA4" w14:textId="77777777"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92FDFE" w14:textId="77777777"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3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33"/>
    </w:p>
    <w:p w14:paraId="2726C3D4" w14:textId="77777777"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336B98" w14:textId="69EE5343"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</w:t>
      </w:r>
      <w:del w:id="34" w:author="Alessandra Lumini" w:date="2020-12-15T17:38:00Z">
        <w:r w:rsidR="007F7654" w:rsidDel="001F69E0">
          <w:rPr>
            <w:rFonts w:ascii="Times New Roman" w:hAnsi="Times New Roman" w:cs="Times New Roman"/>
            <w:sz w:val="26"/>
            <w:szCs w:val="26"/>
          </w:rPr>
          <w:delText xml:space="preserve"> </w:delText>
        </w:r>
      </w:del>
      <w:r w:rsidR="007F7654">
        <w:rPr>
          <w:rFonts w:ascii="Times New Roman" w:hAnsi="Times New Roman" w:cs="Times New Roman"/>
          <w:sz w:val="26"/>
          <w:szCs w:val="26"/>
        </w:rPr>
        <w:t>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</w:t>
      </w:r>
      <w:del w:id="35" w:author="Alessandra Lumini" w:date="2020-12-15T17:39:00Z">
        <w:r w:rsidR="001B512A" w:rsidDel="001F69E0">
          <w:rPr>
            <w:rFonts w:ascii="Times New Roman" w:hAnsi="Times New Roman" w:cs="Times New Roman"/>
            <w:sz w:val="26"/>
            <w:szCs w:val="26"/>
          </w:rPr>
          <w:delText xml:space="preserve"> </w:delText>
        </w:r>
      </w:del>
      <w:r w:rsidR="001B512A">
        <w:rPr>
          <w:rFonts w:ascii="Times New Roman" w:hAnsi="Times New Roman" w:cs="Times New Roman"/>
          <w:sz w:val="26"/>
          <w:szCs w:val="26"/>
        </w:rPr>
        <w:t>work molto popolare e ha avuto una delle più grandi distribuzioni di MongoDB al mondo.</w:t>
      </w:r>
    </w:p>
    <w:p w14:paraId="70B355F2" w14:textId="77777777"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14:paraId="2AF519CE" w14:textId="77777777"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 xml:space="preserve">Il videogioco Clash of Kings ha </w:t>
      </w:r>
      <w:proofErr w:type="gramStart"/>
      <w:r w:rsidR="001B512A">
        <w:rPr>
          <w:rFonts w:ascii="Times New Roman" w:hAnsi="Times New Roman" w:cs="Times New Roman"/>
          <w:sz w:val="26"/>
          <w:szCs w:val="26"/>
        </w:rPr>
        <w:t>utilizzato</w:t>
      </w:r>
      <w:proofErr w:type="gramEnd"/>
      <w:r w:rsidR="001B512A">
        <w:rPr>
          <w:rFonts w:ascii="Times New Roman" w:hAnsi="Times New Roman" w:cs="Times New Roman"/>
          <w:sz w:val="26"/>
          <w:szCs w:val="26"/>
        </w:rPr>
        <w:t xml:space="preserve">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14:paraId="17EBB51A" w14:textId="77777777"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</w:t>
      </w:r>
      <w:proofErr w:type="gramStart"/>
      <w:r w:rsidR="00A46798">
        <w:rPr>
          <w:rFonts w:ascii="Times New Roman" w:hAnsi="Times New Roman" w:cs="Times New Roman"/>
          <w:sz w:val="26"/>
          <w:szCs w:val="26"/>
        </w:rPr>
        <w:t>eseguono</w:t>
      </w:r>
      <w:proofErr w:type="gramEnd"/>
      <w:r w:rsidR="00A46798">
        <w:rPr>
          <w:rFonts w:ascii="Times New Roman" w:hAnsi="Times New Roman" w:cs="Times New Roman"/>
          <w:sz w:val="26"/>
          <w:szCs w:val="26"/>
        </w:rPr>
        <w:t xml:space="preserve">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14:paraId="488F61F0" w14:textId="77777777"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D1692" w14:textId="77777777"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47A578" w14:textId="77777777"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A3E2E8" w14:textId="77777777"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44B0EE" w14:textId="77777777"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D445B5A" w14:textId="77777777"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lastRenderedPageBreak/>
        <w:t>Tecniche di auditing applicate ai dbms relazionali</w:t>
      </w:r>
    </w:p>
    <w:p w14:paraId="62714AB5" w14:textId="77777777"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4BF8BE" w14:textId="76FD0E66"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r w:rsidR="001F3AF7">
        <w:fldChar w:fldCharType="begin"/>
      </w:r>
      <w:r w:rsidR="001F3AF7">
        <w:instrText xml:space="preserve"> HYPERLINK "https://en.wikipedia.org/wiki/Audit" \o "Audit" </w:instrText>
      </w:r>
      <w:r w:rsidR="001F3AF7">
        <w:fldChar w:fldCharType="separate"/>
      </w:r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osservazione </w:t>
      </w:r>
      <w:del w:id="36" w:author="Alessandra Lumini" w:date="2020-12-15T17:39:00Z">
        <w:r w:rsidR="00601416" w:rsidRPr="00C41545" w:rsidDel="001F69E0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delText xml:space="preserve"> </w:delText>
        </w:r>
      </w:del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di</w:t>
      </w:r>
      <w:r w:rsidR="001F3AF7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12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3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14:paraId="10925596" w14:textId="77777777"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4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5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8EA16AF" w14:textId="77777777"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14:paraId="27752472" w14:textId="77777777"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4040054" w14:textId="77777777"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14:paraId="388D8B54" w14:textId="581ECB2A"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è possibile scegliere di utilizzare un dbms relazionale come server di sistema </w:t>
      </w:r>
      <w:ins w:id="37" w:author="Alessandra Lumini" w:date="2020-12-15T17:41:00Z">
        <w:r w:rsidR="001F69E0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 xml:space="preserve">in questa applicazione, </w:t>
        </w:r>
      </w:ins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14:paraId="2926F62D" w14:textId="77777777"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BEDBF6" w14:textId="77777777"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14:paraId="73094E5F" w14:textId="77777777"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71082D4" w14:textId="77777777"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14:paraId="5F77E3A5" w14:textId="77777777"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</w:t>
      </w:r>
      <w:proofErr w:type="gramStart"/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Pertanto</w:t>
      </w:r>
      <w:proofErr w:type="gramEnd"/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aiuta a prevenire fughe di dati importanti aziendali.</w:t>
      </w:r>
    </w:p>
    <w:p w14:paraId="1565089C" w14:textId="77777777"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60081014" w14:textId="77777777"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14:paraId="305DAD14" w14:textId="77777777"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14:paraId="14C59BA1" w14:textId="77777777"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14:paraId="7BF02E46" w14:textId="77777777"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su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oi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archivi di grandi dimensioni </w:t>
      </w:r>
      <w:commentRangeStart w:id="38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richiedono l’archiviazione del database</w:t>
      </w:r>
      <w:commentRangeEnd w:id="38"/>
      <w:r w:rsidR="00E25544">
        <w:rPr>
          <w:rStyle w:val="Rimandocommento"/>
        </w:rPr>
        <w:commentReference w:id="38"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82C3BE0" w14:textId="77777777"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revisori e </w:t>
      </w:r>
      <w:proofErr w:type="gram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dai team</w:t>
      </w:r>
      <w:proofErr w:type="gram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DataSunrise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Activity Monitoring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14:paraId="6401D15F" w14:textId="77777777"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9" w:name="_Toc58752087"/>
      <w:bookmarkStart w:id="40" w:name="_Toc58490318"/>
      <w:r>
        <w:rPr>
          <w:rFonts w:ascii="Times New Roman" w:hAnsi="Times New Roman" w:cs="Times New Roman"/>
          <w:sz w:val="36"/>
          <w:szCs w:val="36"/>
        </w:rPr>
        <w:lastRenderedPageBreak/>
        <w:t>RabbitMQ</w:t>
      </w:r>
      <w:bookmarkEnd w:id="39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40"/>
    </w:p>
    <w:p w14:paraId="34CA10EA" w14:textId="77777777"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F7ADF6" w14:textId="77777777"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8721A9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</w:t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middleware</w: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6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6D97EC0" w14:textId="77777777"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7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14:paraId="00E05110" w14:textId="77777777"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14:paraId="389286F7" w14:textId="77777777"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14:paraId="68507564" w14:textId="77777777" w:rsidR="00601416" w:rsidRPr="00E25544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  <w:rPrChange w:id="41" w:author="Alessandra Lumini" w:date="2020-12-15T17:43:00Z">
            <w:rPr>
              <w:color w:val="202122"/>
              <w:sz w:val="28"/>
              <w:szCs w:val="28"/>
            </w:rPr>
          </w:rPrChange>
        </w:rPr>
      </w:pPr>
      <w:r w:rsidRPr="00E25544">
        <w:rPr>
          <w:color w:val="202122"/>
          <w:sz w:val="26"/>
          <w:szCs w:val="26"/>
          <w:rPrChange w:id="42" w:author="Alessandra Lumini" w:date="2020-12-15T17:43:00Z">
            <w:rPr>
              <w:color w:val="202122"/>
              <w:sz w:val="28"/>
              <w:szCs w:val="28"/>
            </w:rPr>
          </w:rPrChange>
        </w:rPr>
        <w:t>RabbitMQ offre la possibilità di utilizzare diversi tipi di </w:t>
      </w:r>
      <w:r w:rsidRPr="00E25544">
        <w:rPr>
          <w:bCs/>
          <w:color w:val="202122"/>
          <w:sz w:val="26"/>
          <w:szCs w:val="26"/>
          <w:rPrChange w:id="43" w:author="Alessandra Lumini" w:date="2020-12-15T17:43:00Z">
            <w:rPr>
              <w:bCs/>
              <w:color w:val="202122"/>
              <w:sz w:val="28"/>
              <w:szCs w:val="28"/>
            </w:rPr>
          </w:rPrChange>
        </w:rPr>
        <w:t>Exchange</w:t>
      </w:r>
      <w:r w:rsidRPr="00E25544">
        <w:rPr>
          <w:color w:val="202122"/>
          <w:sz w:val="26"/>
          <w:szCs w:val="26"/>
          <w:rPrChange w:id="44" w:author="Alessandra Lumini" w:date="2020-12-15T17:43:00Z">
            <w:rPr>
              <w:color w:val="202122"/>
              <w:sz w:val="28"/>
              <w:szCs w:val="28"/>
            </w:rPr>
          </w:rPrChange>
        </w:rPr>
        <w:t xml:space="preserve"> in base al proprio contesto. </w:t>
      </w:r>
    </w:p>
    <w:p w14:paraId="71B46374" w14:textId="77777777" w:rsidR="00601416" w:rsidRPr="00E25544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  <w:rPrChange w:id="45" w:author="Alessandra Lumini" w:date="2020-12-15T17:43:00Z">
            <w:rPr>
              <w:color w:val="202122"/>
              <w:sz w:val="28"/>
              <w:szCs w:val="28"/>
            </w:rPr>
          </w:rPrChange>
        </w:rPr>
      </w:pPr>
      <w:r w:rsidRPr="00E25544">
        <w:rPr>
          <w:color w:val="202122"/>
          <w:sz w:val="26"/>
          <w:szCs w:val="26"/>
          <w:rPrChange w:id="46" w:author="Alessandra Lumini" w:date="2020-12-15T17:43:00Z">
            <w:rPr>
              <w:color w:val="202122"/>
              <w:sz w:val="28"/>
              <w:szCs w:val="28"/>
            </w:rPr>
          </w:rPrChange>
        </w:rPr>
        <w:t xml:space="preserve">Si possono, tuttavia, </w:t>
      </w:r>
      <w:r w:rsidR="00C57523" w:rsidRPr="00E25544">
        <w:rPr>
          <w:color w:val="202122"/>
          <w:sz w:val="26"/>
          <w:szCs w:val="26"/>
          <w:rPrChange w:id="47" w:author="Alessandra Lumini" w:date="2020-12-15T17:43:00Z">
            <w:rPr>
              <w:color w:val="202122"/>
              <w:sz w:val="28"/>
              <w:szCs w:val="28"/>
            </w:rPr>
          </w:rPrChange>
        </w:rPr>
        <w:t>mettere in evidenza</w:t>
      </w:r>
      <w:r w:rsidRPr="00E25544">
        <w:rPr>
          <w:color w:val="202122"/>
          <w:sz w:val="26"/>
          <w:szCs w:val="26"/>
          <w:rPrChange w:id="48" w:author="Alessandra Lumini" w:date="2020-12-15T17:43:00Z">
            <w:rPr>
              <w:color w:val="202122"/>
              <w:sz w:val="28"/>
              <w:szCs w:val="28"/>
            </w:rPr>
          </w:rPrChange>
        </w:rPr>
        <w:t xml:space="preserve"> tre principali categorie:</w:t>
      </w:r>
    </w:p>
    <w:p w14:paraId="30584916" w14:textId="77777777" w:rsidR="00601416" w:rsidRPr="00E25544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  <w:rPrChange w:id="49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</w:pPr>
      <w:r w:rsidRPr="00E25544">
        <w:rPr>
          <w:rFonts w:ascii="Times New Roman" w:hAnsi="Times New Roman" w:cs="Times New Roman"/>
          <w:color w:val="202122"/>
          <w:sz w:val="26"/>
          <w:szCs w:val="26"/>
          <w:rPrChange w:id="50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  <w:t>Fanout</w:t>
      </w:r>
    </w:p>
    <w:p w14:paraId="45F892DB" w14:textId="77777777" w:rsidR="00601416" w:rsidRPr="00E25544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  <w:rPrChange w:id="51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</w:pPr>
      <w:r w:rsidRPr="00E25544">
        <w:rPr>
          <w:rFonts w:ascii="Times New Roman" w:hAnsi="Times New Roman" w:cs="Times New Roman"/>
          <w:color w:val="202122"/>
          <w:sz w:val="26"/>
          <w:szCs w:val="26"/>
          <w:rPrChange w:id="52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  <w:t>Direct</w:t>
      </w:r>
    </w:p>
    <w:p w14:paraId="6C26A86F" w14:textId="77777777" w:rsidR="00601416" w:rsidRPr="00E25544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  <w:rPrChange w:id="53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</w:pPr>
      <w:r w:rsidRPr="00E25544">
        <w:rPr>
          <w:rFonts w:ascii="Times New Roman" w:hAnsi="Times New Roman" w:cs="Times New Roman"/>
          <w:color w:val="202122"/>
          <w:sz w:val="26"/>
          <w:szCs w:val="26"/>
          <w:rPrChange w:id="54" w:author="Alessandra Lumini" w:date="2020-12-15T17:43:00Z">
            <w:rPr>
              <w:rFonts w:ascii="Times New Roman" w:hAnsi="Times New Roman" w:cs="Times New Roman"/>
              <w:color w:val="202122"/>
              <w:sz w:val="28"/>
              <w:szCs w:val="28"/>
            </w:rPr>
          </w:rPrChange>
        </w:rPr>
        <w:t>Topic</w:t>
      </w:r>
    </w:p>
    <w:p w14:paraId="2218921A" w14:textId="77777777" w:rsidR="00DD22EE" w:rsidRPr="00E25544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6"/>
          <w:szCs w:val="26"/>
          <w:rPrChange w:id="55" w:author="Alessandra Lumini" w:date="2020-12-15T17:43:00Z">
            <w:rPr>
              <w:sz w:val="28"/>
              <w:szCs w:val="28"/>
            </w:rPr>
          </w:rPrChange>
        </w:rPr>
      </w:pPr>
    </w:p>
    <w:p w14:paraId="23A9B8F4" w14:textId="77777777" w:rsidR="00601416" w:rsidRPr="00E25544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6"/>
          <w:szCs w:val="26"/>
          <w:rPrChange w:id="56" w:author="Alessandra Lumini" w:date="2020-12-15T17:43:00Z">
            <w:rPr>
              <w:sz w:val="28"/>
              <w:szCs w:val="28"/>
            </w:rPr>
          </w:rPrChange>
        </w:rPr>
      </w:pPr>
      <w:r w:rsidRPr="00E25544">
        <w:rPr>
          <w:sz w:val="26"/>
          <w:szCs w:val="26"/>
          <w:rPrChange w:id="57" w:author="Alessandra Lumini" w:date="2020-12-15T17:43:00Z">
            <w:rPr>
              <w:sz w:val="28"/>
              <w:szCs w:val="28"/>
            </w:rPr>
          </w:rPrChange>
        </w:rPr>
        <w:tab/>
      </w:r>
      <w:r w:rsidR="00601416" w:rsidRPr="00E25544">
        <w:rPr>
          <w:sz w:val="26"/>
          <w:szCs w:val="26"/>
          <w:rPrChange w:id="58" w:author="Alessandra Lumini" w:date="2020-12-15T17:43:00Z">
            <w:rPr>
              <w:sz w:val="28"/>
              <w:szCs w:val="28"/>
            </w:rPr>
          </w:rPrChange>
        </w:rPr>
        <w:t xml:space="preserve">Ognuna di queste categorie definisce un diverso comportamento rispetto a come </w:t>
      </w:r>
      <w:r w:rsidR="00C57523" w:rsidRPr="00E25544">
        <w:rPr>
          <w:sz w:val="26"/>
          <w:szCs w:val="26"/>
          <w:rPrChange w:id="59" w:author="Alessandra Lumini" w:date="2020-12-15T17:43:00Z">
            <w:rPr>
              <w:sz w:val="28"/>
              <w:szCs w:val="28"/>
            </w:rPr>
          </w:rPrChange>
        </w:rPr>
        <w:t>è</w:t>
      </w:r>
      <w:r w:rsidR="00601416" w:rsidRPr="00E25544">
        <w:rPr>
          <w:sz w:val="26"/>
          <w:szCs w:val="26"/>
          <w:rPrChange w:id="60" w:author="Alessandra Lumini" w:date="2020-12-15T17:43:00Z">
            <w:rPr>
              <w:sz w:val="28"/>
              <w:szCs w:val="28"/>
            </w:rPr>
          </w:rPrChange>
        </w:rPr>
        <w:t xml:space="preserve"> indirizzato il me</w:t>
      </w:r>
      <w:r w:rsidR="006B0BF4" w:rsidRPr="00E25544">
        <w:rPr>
          <w:sz w:val="26"/>
          <w:szCs w:val="26"/>
          <w:rPrChange w:id="61" w:author="Alessandra Lumini" w:date="2020-12-15T17:43:00Z">
            <w:rPr>
              <w:sz w:val="28"/>
              <w:szCs w:val="28"/>
            </w:rPr>
          </w:rPrChange>
        </w:rPr>
        <w:t>ssaggio dall’Exchange alle code. U</w:t>
      </w:r>
      <w:r w:rsidR="00601416" w:rsidRPr="00E25544">
        <w:rPr>
          <w:sz w:val="26"/>
          <w:szCs w:val="26"/>
          <w:rPrChange w:id="62" w:author="Alessandra Lumini" w:date="2020-12-15T17:43:00Z">
            <w:rPr>
              <w:sz w:val="28"/>
              <w:szCs w:val="28"/>
            </w:rPr>
          </w:rPrChange>
        </w:rPr>
        <w:t xml:space="preserve">tilizzando l’Exchange viene a determinarsi il sistema definito dal pattern </w:t>
      </w:r>
      <w:r w:rsidR="00C57523" w:rsidRPr="00E25544">
        <w:rPr>
          <w:bCs/>
          <w:sz w:val="26"/>
          <w:szCs w:val="26"/>
          <w:rPrChange w:id="63" w:author="Alessandra Lumini" w:date="2020-12-15T17:43:00Z">
            <w:rPr>
              <w:bCs/>
              <w:sz w:val="28"/>
              <w:szCs w:val="28"/>
            </w:rPr>
          </w:rPrChange>
        </w:rPr>
        <w:t>Publish/Subscribe</w:t>
      </w:r>
      <w:r w:rsidR="00601416" w:rsidRPr="00E25544">
        <w:rPr>
          <w:sz w:val="26"/>
          <w:szCs w:val="26"/>
          <w:rPrChange w:id="64" w:author="Alessandra Lumini" w:date="2020-12-15T17:43:00Z">
            <w:rPr>
              <w:sz w:val="28"/>
              <w:szCs w:val="28"/>
            </w:rPr>
          </w:rPrChange>
        </w:rPr>
        <w:t>. Nella realtà, spesso,</w:t>
      </w:r>
      <w:r w:rsidR="00C57523" w:rsidRPr="00E25544">
        <w:rPr>
          <w:sz w:val="26"/>
          <w:szCs w:val="26"/>
          <w:rPrChange w:id="65" w:author="Alessandra Lumini" w:date="2020-12-15T17:43:00Z">
            <w:rPr>
              <w:sz w:val="28"/>
              <w:szCs w:val="28"/>
            </w:rPr>
          </w:rPrChange>
        </w:rPr>
        <w:t xml:space="preserve"> </w:t>
      </w:r>
      <w:r w:rsidR="00601416" w:rsidRPr="00E25544">
        <w:rPr>
          <w:sz w:val="26"/>
          <w:szCs w:val="26"/>
          <w:rPrChange w:id="66" w:author="Alessandra Lumini" w:date="2020-12-15T17:43:00Z">
            <w:rPr>
              <w:sz w:val="28"/>
              <w:szCs w:val="28"/>
            </w:rPr>
          </w:rPrChange>
        </w:rPr>
        <w:t xml:space="preserve">non sarà presente un solo </w:t>
      </w:r>
      <w:r w:rsidR="00C57523" w:rsidRPr="00E25544">
        <w:rPr>
          <w:sz w:val="26"/>
          <w:szCs w:val="26"/>
          <w:rPrChange w:id="67" w:author="Alessandra Lumini" w:date="2020-12-15T17:43:00Z">
            <w:rPr>
              <w:sz w:val="28"/>
              <w:szCs w:val="28"/>
            </w:rPr>
          </w:rPrChange>
        </w:rPr>
        <w:t>consumatore ma</w:t>
      </w:r>
      <w:r w:rsidR="006B0BF4" w:rsidRPr="00E25544">
        <w:rPr>
          <w:sz w:val="26"/>
          <w:szCs w:val="26"/>
          <w:rPrChange w:id="68" w:author="Alessandra Lumini" w:date="2020-12-15T17:43:00Z">
            <w:rPr>
              <w:sz w:val="28"/>
              <w:szCs w:val="28"/>
            </w:rPr>
          </w:rPrChange>
        </w:rPr>
        <w:t xml:space="preserve"> migliaia</w:t>
      </w:r>
      <w:r w:rsidR="00C57523" w:rsidRPr="00E25544">
        <w:rPr>
          <w:sz w:val="26"/>
          <w:szCs w:val="26"/>
          <w:rPrChange w:id="69" w:author="Alessandra Lumini" w:date="2020-12-15T17:43:00Z">
            <w:rPr>
              <w:sz w:val="28"/>
              <w:szCs w:val="28"/>
            </w:rPr>
          </w:rPrChange>
        </w:rPr>
        <w:t>,</w:t>
      </w:r>
      <w:r w:rsidR="006B0BF4" w:rsidRPr="00E25544">
        <w:rPr>
          <w:sz w:val="26"/>
          <w:szCs w:val="26"/>
          <w:rPrChange w:id="70" w:author="Alessandra Lumini" w:date="2020-12-15T17:43:00Z">
            <w:rPr>
              <w:sz w:val="28"/>
              <w:szCs w:val="28"/>
            </w:rPr>
          </w:rPrChange>
        </w:rPr>
        <w:t xml:space="preserve"> p</w:t>
      </w:r>
      <w:r w:rsidR="00601416" w:rsidRPr="00E25544">
        <w:rPr>
          <w:sz w:val="26"/>
          <w:szCs w:val="26"/>
          <w:rPrChange w:id="71" w:author="Alessandra Lumini" w:date="2020-12-15T17:43:00Z">
            <w:rPr>
              <w:sz w:val="28"/>
              <w:szCs w:val="28"/>
            </w:rPr>
          </w:rPrChange>
        </w:rPr>
        <w:t xml:space="preserve">er questo motivo il messaggio pubblicato dal Publisher </w:t>
      </w:r>
      <w:r w:rsidR="00C57523" w:rsidRPr="00E25544">
        <w:rPr>
          <w:sz w:val="26"/>
          <w:szCs w:val="26"/>
          <w:rPrChange w:id="72" w:author="Alessandra Lumini" w:date="2020-12-15T17:43:00Z">
            <w:rPr>
              <w:sz w:val="28"/>
              <w:szCs w:val="28"/>
            </w:rPr>
          </w:rPrChange>
        </w:rPr>
        <w:t>è</w:t>
      </w:r>
      <w:r w:rsidR="00601416" w:rsidRPr="00E25544">
        <w:rPr>
          <w:sz w:val="26"/>
          <w:szCs w:val="26"/>
          <w:rPrChange w:id="73" w:author="Alessandra Lumini" w:date="2020-12-15T17:43:00Z">
            <w:rPr>
              <w:sz w:val="28"/>
              <w:szCs w:val="28"/>
            </w:rPr>
          </w:rPrChange>
        </w:rPr>
        <w:t xml:space="preserve"> inviato a tutte le code sottoscritte </w:t>
      </w:r>
      <w:r w:rsidR="00C57523" w:rsidRPr="00E25544">
        <w:rPr>
          <w:sz w:val="26"/>
          <w:szCs w:val="26"/>
          <w:rPrChange w:id="74" w:author="Alessandra Lumini" w:date="2020-12-15T17:43:00Z">
            <w:rPr>
              <w:sz w:val="28"/>
              <w:szCs w:val="28"/>
            </w:rPr>
          </w:rPrChange>
        </w:rPr>
        <w:t>a</w:t>
      </w:r>
      <w:r w:rsidR="00601416" w:rsidRPr="00E25544">
        <w:rPr>
          <w:sz w:val="26"/>
          <w:szCs w:val="26"/>
          <w:rPrChange w:id="75" w:author="Alessandra Lumini" w:date="2020-12-15T17:43:00Z">
            <w:rPr>
              <w:sz w:val="28"/>
              <w:szCs w:val="28"/>
            </w:rPr>
          </w:rPrChange>
        </w:rPr>
        <w:t xml:space="preserve"> uno specifico Exchange relativo al Publisher mittente.</w:t>
      </w:r>
    </w:p>
    <w:p w14:paraId="41292362" w14:textId="77777777"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6" w:name="_Toc58490319"/>
    </w:p>
    <w:p w14:paraId="623F5006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7" w:name="_Toc58752088"/>
    </w:p>
    <w:p w14:paraId="31EDE5D3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0E969BDC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42E5EFFC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0A345EB5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621F629" w14:textId="77777777"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2FED4369" w14:textId="77777777"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Conclusioni sulle altre tecnologie utilizzabili</w:t>
      </w:r>
      <w:bookmarkEnd w:id="76"/>
      <w:bookmarkEnd w:id="77"/>
    </w:p>
    <w:p w14:paraId="3C3FD5AE" w14:textId="77777777"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77F55970" w14:textId="77777777"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14:paraId="1A7506BD" w14:textId="77777777"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14:paraId="16904D9D" w14:textId="77777777"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38FE486B" w14:textId="77777777"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0E2CF62F" w14:textId="77777777"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6DED1D39" w14:textId="77777777"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3C86FDBB" w14:textId="77777777"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21C0C9AD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7C05A40C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7F735505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069199FB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1ACCDAB9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3FEFA8F3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68313F87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445F024C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0BE7F8CD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5D40861F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0F662F34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5E2D8C7F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1473BD3B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372F32C9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28BC2542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54EE1F74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4E39941C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11F3D064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518E341D" w14:textId="77777777"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577227AE" w14:textId="77777777"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Capitolo 6</w:t>
      </w:r>
    </w:p>
    <w:p w14:paraId="516934AC" w14:textId="77777777"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14:paraId="4C168AFE" w14:textId="77777777"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78" w:name="_Bibliografia"/>
      <w:bookmarkStart w:id="79" w:name="_Toc58752089"/>
      <w:bookmarkEnd w:id="78"/>
      <w:r>
        <w:rPr>
          <w:rFonts w:ascii="Times New Roman" w:hAnsi="Times New Roman" w:cs="Times New Roman"/>
        </w:rPr>
        <w:t>Bibliografia</w:t>
      </w:r>
      <w:bookmarkEnd w:id="79"/>
    </w:p>
    <w:p w14:paraId="17DF0A51" w14:textId="77777777"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14:paraId="629B894F" w14:textId="77777777" w:rsidR="0049347E" w:rsidRPr="00351A60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49347E"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atabase </w:t>
      </w:r>
      <w:r w:rsidR="00DD22EE" w:rsidRPr="00351A60">
        <w:rPr>
          <w:rFonts w:ascii="Times New Roman" w:hAnsi="Times New Roman" w:cs="Times New Roman"/>
          <w:sz w:val="26"/>
          <w:szCs w:val="26"/>
          <w:lang w:val="en-US"/>
        </w:rPr>
        <w:t>real-time</w:t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t>. URL</w:t>
      </w:r>
      <w:r w:rsidR="0049347E"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80" w:name="database_realtime1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 w:rsidR="0049347E" w:rsidRPr="00351A60">
        <w:rPr>
          <w:rFonts w:ascii="Times New Roman" w:hAnsi="Times New Roman" w:cs="Times New Roman"/>
          <w:sz w:val="26"/>
          <w:szCs w:val="26"/>
          <w:lang w:val="en-US"/>
        </w:rPr>
        <w:instrText xml:space="preserve"> HYPERLINK "https://medium.baqend.com/real-time-databases-explained-why-meteor-rethinkdb-parse-and-firebase-dont-scale-822ff87d2f87"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351A60">
        <w:rPr>
          <w:rStyle w:val="Collegamentoipertestuale"/>
          <w:rFonts w:ascii="Times New Roman" w:hAnsi="Times New Roman" w:cs="Times New Roman"/>
          <w:sz w:val="26"/>
          <w:szCs w:val="26"/>
          <w:lang w:val="en-US"/>
        </w:rPr>
        <w:t>https://medium.baqend.com/real-time-databases-explained-why-meteor-rethinkdb-parse-and-firebase-dont-scale-822ff87d2f87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80"/>
      <w:r w:rsidR="0049347E" w:rsidRPr="00351A6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3EF8B45" w14:textId="77777777" w:rsidR="0049347E" w:rsidRPr="00351A60" w:rsidRDefault="0049347E" w:rsidP="0049347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BE9B4E" w14:textId="77777777" w:rsidR="0049347E" w:rsidRPr="00351A60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Database </w:t>
      </w:r>
      <w:r w:rsidR="00DD22EE" w:rsidRPr="00351A60">
        <w:rPr>
          <w:rFonts w:ascii="Times New Roman" w:hAnsi="Times New Roman" w:cs="Times New Roman"/>
          <w:sz w:val="26"/>
          <w:szCs w:val="26"/>
          <w:lang w:val="en-US"/>
        </w:rPr>
        <w:t>real-time</w:t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. URL </w:t>
      </w:r>
      <w:bookmarkStart w:id="81" w:name="database_realtime2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instrText xml:space="preserve"> HYPERLINK "https://en.wikipedia.org/wiki/Real-time_database"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351A60">
        <w:rPr>
          <w:rStyle w:val="Collegamentoipertestuale"/>
          <w:rFonts w:ascii="Times New Roman" w:hAnsi="Times New Roman" w:cs="Times New Roman"/>
          <w:sz w:val="26"/>
          <w:szCs w:val="26"/>
          <w:lang w:val="en-US"/>
        </w:rPr>
        <w:t>https://en.wikipedia.org/wiki/Real-time_database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81"/>
      <w:r w:rsidRPr="00351A6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658AC86" w14:textId="77777777" w:rsidR="0049347E" w:rsidRPr="00351A60" w:rsidRDefault="0049347E" w:rsidP="0049347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DF321A" w14:textId="77777777" w:rsidR="0049347E" w:rsidRPr="00351A60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Design Publish/Subscribe. URL </w:t>
      </w:r>
      <w:hyperlink r:id="rId18" w:history="1">
        <w:r w:rsidRPr="00351A60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  <w:lang w:val="en-US"/>
          </w:rPr>
          <w:t>https://it.wikipedia.org/wiki/Publish/subscribe</w:t>
        </w:r>
      </w:hyperlink>
      <w:r w:rsidRPr="00351A6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91C360" w14:textId="77777777" w:rsidR="00165ABF" w:rsidRPr="00351A60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  <w:lang w:val="en-US"/>
        </w:rPr>
      </w:pPr>
    </w:p>
    <w:p w14:paraId="4E00E8A1" w14:textId="77777777"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82" w:name="Firebase"/>
      <w:r w:rsidR="008721A9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</w:t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o</w:t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rg/wiki/Firebase</w: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82"/>
    </w:p>
    <w:p w14:paraId="13E94F85" w14:textId="77777777"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789C4B6C" w14:textId="77777777" w:rsidR="00165ABF" w:rsidRPr="00351A60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Firebase Cloud Messaging. URL </w:t>
      </w:r>
      <w:bookmarkStart w:id="83" w:name="Firebase_cloud_messaging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instrText xml:space="preserve"> HYPERLINK "https://en.wikipedia.org/wiki/Firebase_Cloud_Messaging#Web_Push_Support"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351A60">
        <w:rPr>
          <w:rStyle w:val="Collegamentoipertestuale"/>
          <w:rFonts w:ascii="Times New Roman" w:hAnsi="Times New Roman" w:cs="Times New Roman"/>
          <w:sz w:val="26"/>
          <w:szCs w:val="26"/>
          <w:lang w:val="en-US"/>
        </w:rPr>
        <w:t>https://en.wikipedia.org/wiki/Firebase_Cloud_Messaging#Web_Push_Support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83"/>
    </w:p>
    <w:p w14:paraId="1F067196" w14:textId="77777777" w:rsidR="00A710DB" w:rsidRPr="00351A60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  <w:lang w:val="en-US"/>
        </w:rPr>
      </w:pPr>
    </w:p>
    <w:p w14:paraId="55404B00" w14:textId="77777777" w:rsidR="00A710DB" w:rsidRPr="00351A60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Firebase </w:t>
      </w:r>
      <w:r w:rsidR="00DD22EE" w:rsidRPr="00351A60">
        <w:rPr>
          <w:rFonts w:ascii="Times New Roman" w:hAnsi="Times New Roman" w:cs="Times New Roman"/>
          <w:sz w:val="26"/>
          <w:szCs w:val="26"/>
          <w:lang w:val="en-US"/>
        </w:rPr>
        <w:t>Real-time</w:t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 Database. URL </w:t>
      </w:r>
      <w:bookmarkStart w:id="84" w:name="Firebase_realtime_db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351A60">
        <w:rPr>
          <w:rFonts w:ascii="Times New Roman" w:hAnsi="Times New Roman" w:cs="Times New Roman"/>
          <w:sz w:val="26"/>
          <w:szCs w:val="26"/>
          <w:lang w:val="en-US"/>
        </w:rPr>
        <w:instrText xml:space="preserve"> HYPERLINK "https://firebase.google.com/docs/database"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A60">
        <w:rPr>
          <w:rStyle w:val="Collegamentoipertestuale"/>
          <w:rFonts w:ascii="Times New Roman" w:hAnsi="Times New Roman" w:cs="Times New Roman"/>
          <w:sz w:val="26"/>
          <w:szCs w:val="26"/>
          <w:lang w:val="en-US"/>
        </w:rPr>
        <w:t>https://firebase.google.com/docs/database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84"/>
    </w:p>
    <w:p w14:paraId="1E8A3218" w14:textId="77777777" w:rsidR="00A710DB" w:rsidRPr="00351A60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  <w:lang w:val="en-US"/>
        </w:rPr>
      </w:pPr>
    </w:p>
    <w:p w14:paraId="36B07632" w14:textId="77777777"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85" w:name="Firebase_realtime_db_listener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85"/>
    </w:p>
    <w:p w14:paraId="2AB32DD6" w14:textId="77777777"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36F24422" w14:textId="77777777"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86" w:name="Meteor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86"/>
    </w:p>
    <w:p w14:paraId="072C9A95" w14:textId="77777777"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5532EB84" w14:textId="77777777"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87" w:name="meteor_ddp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87"/>
    </w:p>
    <w:p w14:paraId="1D82194C" w14:textId="77777777"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23113321" w14:textId="77777777"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88" w:name="Parse1"/>
      <w:r w:rsidR="008721A9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88"/>
    <w:p w14:paraId="65E34D81" w14:textId="77777777"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5C2149DE" w14:textId="77777777"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89" w:name="Parse2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89"/>
    </w:p>
    <w:p w14:paraId="041BBB18" w14:textId="77777777"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36E53B58" w14:textId="77777777"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90" w:name="Parse3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90"/>
    </w:p>
    <w:p w14:paraId="13227E95" w14:textId="77777777"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2D5EC4EA" w14:textId="77777777" w:rsidR="00355820" w:rsidRPr="00351A60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>Database auditing. URL</w:t>
      </w:r>
      <w:bookmarkStart w:id="91" w:name="Database_auditing"/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9" w:history="1">
        <w:r w:rsidRPr="00351A60">
          <w:rPr>
            <w:rStyle w:val="Collegamentoipertestuale"/>
            <w:rFonts w:ascii="Times New Roman" w:hAnsi="Times New Roman" w:cs="Times New Roman"/>
            <w:sz w:val="26"/>
            <w:szCs w:val="26"/>
            <w:lang w:val="en-US"/>
          </w:rPr>
          <w:t>https://en.wikipedia.org/wiki/Database_audit</w:t>
        </w:r>
      </w:hyperlink>
      <w:bookmarkEnd w:id="91"/>
      <w:r w:rsidRPr="00351A6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7B513FC" w14:textId="77777777" w:rsidR="00355820" w:rsidRPr="00351A60" w:rsidRDefault="00355820" w:rsidP="003558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CC6F41" w14:textId="77777777"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92" w:name="Meccanismi_auditing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9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14:paraId="05D5001C" w14:textId="77777777"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14:paraId="5771F070" w14:textId="77777777"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93" w:name="SQLserver_audit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93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14:paraId="4921D05A" w14:textId="77777777"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14:paraId="3142FA77" w14:textId="77777777"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51A60">
        <w:rPr>
          <w:rFonts w:ascii="Times New Roman" w:hAnsi="Times New Roman" w:cs="Times New Roman"/>
          <w:sz w:val="26"/>
          <w:szCs w:val="26"/>
          <w:lang w:val="en-US"/>
        </w:rPr>
        <w:t xml:space="preserve">Why you need a Database audit trail. </w:t>
      </w:r>
      <w:r w:rsidRPr="00C26415">
        <w:rPr>
          <w:rFonts w:ascii="Times New Roman" w:hAnsi="Times New Roman" w:cs="Times New Roman"/>
          <w:sz w:val="26"/>
          <w:szCs w:val="26"/>
        </w:rPr>
        <w:t xml:space="preserve">URL </w:t>
      </w:r>
      <w:bookmarkStart w:id="94" w:name="why_you_need_auditTrail"/>
      <w:r w:rsidR="008721A9">
        <w:fldChar w:fldCharType="begin"/>
      </w:r>
      <w:r>
        <w:instrText>HYPERLINK "https://www.imperva.com/blog/why-you-need-a-database-audit-trail/"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8721A9">
        <w:fldChar w:fldCharType="end"/>
      </w:r>
      <w:bookmarkEnd w:id="94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14:paraId="718F850A" w14:textId="77777777"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14:paraId="29EFBA5C" w14:textId="77777777"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95" w:name="DataSunrise"/>
      <w:r w:rsidR="008721A9">
        <w:lastRenderedPageBreak/>
        <w:fldChar w:fldCharType="begin"/>
      </w:r>
      <w:r>
        <w:instrText>HYPERLINK "https://www.datasunrise.com/blog/professional-info/why-you-need-a-database-audit-trail/"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8721A9">
        <w:fldChar w:fldCharType="end"/>
      </w:r>
      <w:bookmarkEnd w:id="95"/>
    </w:p>
    <w:p w14:paraId="6CCD1A49" w14:textId="77777777"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14:paraId="13764B92" w14:textId="77777777"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96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20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96"/>
    </w:p>
    <w:p w14:paraId="3C3DECFE" w14:textId="77777777"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2EB994A8" w14:textId="77777777"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2088B658" w14:textId="77777777"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37C8021F" w14:textId="77777777"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0F0622ED" w14:textId="77777777"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79769265" w14:textId="77777777"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54DB24A7" w14:textId="77777777"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14:paraId="7619ED29" w14:textId="77777777"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14:paraId="5BAC3D92" w14:textId="77777777"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97" w:name="RethinkDb"/>
    </w:p>
    <w:p w14:paraId="79C2F7A8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47A3DE45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7492C8D1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3E2EEC44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292ACDBD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6A2387C0" w14:textId="77777777"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14:paraId="701BC483" w14:textId="77777777"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14:paraId="744EC7C7" w14:textId="77777777"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14:paraId="0D53169B" w14:textId="77777777"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14:paraId="4796EEC8" w14:textId="77777777"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97"/>
    <w:p w14:paraId="04534A86" w14:textId="77777777"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14:paraId="0A5E9E52" w14:textId="77777777"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Alessandra Lumini" w:date="2020-12-15T16:02:00Z" w:initials="AL">
    <w:p w14:paraId="7A6AA84D" w14:textId="09AD7FB9" w:rsidR="00351A60" w:rsidRDefault="00351A60">
      <w:pPr>
        <w:pStyle w:val="Testocommento"/>
      </w:pPr>
      <w:r>
        <w:rPr>
          <w:rStyle w:val="Rimandocommento"/>
        </w:rPr>
        <w:annotationRef/>
      </w:r>
      <w:r>
        <w:t>Stai descrivendo le specifiche, non dovresti far riferimento alla libreria che hai implementato, che è il risultato del tuo progetto.</w:t>
      </w:r>
    </w:p>
  </w:comment>
  <w:comment w:id="16" w:author="Alessandra Lumini" w:date="2020-12-15T16:04:00Z" w:initials="AL">
    <w:p w14:paraId="3B12A1D9" w14:textId="4D15F0BF" w:rsidR="00351A60" w:rsidRDefault="00351A60">
      <w:pPr>
        <w:pStyle w:val="Testocommento"/>
      </w:pPr>
      <w:r>
        <w:rPr>
          <w:rStyle w:val="Rimandocommento"/>
        </w:rPr>
        <w:annotationRef/>
      </w:r>
      <w:r>
        <w:t xml:space="preserve">Bisognerebbe scrivere “il sistema da </w:t>
      </w:r>
      <w:proofErr w:type="spellStart"/>
      <w:r>
        <w:t>impelmentare</w:t>
      </w:r>
      <w:proofErr w:type="spellEnd"/>
      <w:r>
        <w:t>” o anche “il sistema deve …”</w:t>
      </w:r>
    </w:p>
  </w:comment>
  <w:comment w:id="18" w:author="Alessandra Lumini" w:date="2020-12-15T16:05:00Z" w:initials="AL">
    <w:p w14:paraId="5DC1B882" w14:textId="02971D1A" w:rsidR="00351A60" w:rsidRDefault="00351A60">
      <w:pPr>
        <w:pStyle w:val="Testocommento"/>
      </w:pPr>
      <w:r>
        <w:rPr>
          <w:rStyle w:val="Rimandocommento"/>
        </w:rPr>
        <w:annotationRef/>
      </w:r>
      <w:r>
        <w:t>Come sopra</w:t>
      </w:r>
    </w:p>
  </w:comment>
  <w:comment w:id="27" w:author="Alessandra Lumini" w:date="2020-12-15T16:59:00Z" w:initials="AL">
    <w:p w14:paraId="0FE45B69" w14:textId="58821B72" w:rsidR="003F1766" w:rsidRDefault="003F1766">
      <w:pPr>
        <w:pStyle w:val="Testocommento"/>
      </w:pPr>
      <w:r>
        <w:rPr>
          <w:rStyle w:val="Rimandocommento"/>
        </w:rPr>
        <w:annotationRef/>
      </w:r>
      <w:proofErr w:type="gramStart"/>
      <w:r>
        <w:t>E’</w:t>
      </w:r>
      <w:proofErr w:type="gramEnd"/>
      <w:r>
        <w:t xml:space="preserve"> garantita la consistenza? In quali casi?</w:t>
      </w:r>
    </w:p>
  </w:comment>
  <w:comment w:id="38" w:author="Alessandra Lumini" w:date="2020-12-15T17:42:00Z" w:initials="AL">
    <w:p w14:paraId="588BD143" w14:textId="271621E3" w:rsidR="00E25544" w:rsidRDefault="00E25544">
      <w:pPr>
        <w:pStyle w:val="Testocommento"/>
      </w:pPr>
      <w:r>
        <w:rPr>
          <w:rStyle w:val="Rimandocomment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6AA84D" w15:done="0"/>
  <w15:commentEx w15:paraId="3B12A1D9" w15:done="0"/>
  <w15:commentEx w15:paraId="5DC1B882" w15:done="0"/>
  <w15:commentEx w15:paraId="0FE45B69" w15:done="0"/>
  <w15:commentEx w15:paraId="588BD1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35C9E" w16cex:dateUtc="2020-12-15T15:02:00Z"/>
  <w16cex:commentExtensible w16cex:durableId="23835D05" w16cex:dateUtc="2020-12-15T15:04:00Z"/>
  <w16cex:commentExtensible w16cex:durableId="23835D42" w16cex:dateUtc="2020-12-15T15:05:00Z"/>
  <w16cex:commentExtensible w16cex:durableId="23836A08" w16cex:dateUtc="2020-12-15T15:59:00Z"/>
  <w16cex:commentExtensible w16cex:durableId="238373EE" w16cex:dateUtc="2020-12-15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6AA84D" w16cid:durableId="23835C9E"/>
  <w16cid:commentId w16cid:paraId="3B12A1D9" w16cid:durableId="23835D05"/>
  <w16cid:commentId w16cid:paraId="5DC1B882" w16cid:durableId="23835D42"/>
  <w16cid:commentId w16cid:paraId="0FE45B69" w16cid:durableId="23836A08"/>
  <w16cid:commentId w16cid:paraId="588BD143" w16cid:durableId="238373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F5CE" w14:textId="77777777" w:rsidR="001F3AF7" w:rsidRDefault="001F3AF7" w:rsidP="00C96BC6">
      <w:r>
        <w:separator/>
      </w:r>
    </w:p>
  </w:endnote>
  <w:endnote w:type="continuationSeparator" w:id="0">
    <w:p w14:paraId="50F8614D" w14:textId="77777777" w:rsidR="001F3AF7" w:rsidRDefault="001F3AF7" w:rsidP="00C9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472802"/>
      <w:docPartObj>
        <w:docPartGallery w:val="Page Numbers (Bottom of Page)"/>
        <w:docPartUnique/>
      </w:docPartObj>
    </w:sdtPr>
    <w:sdtEndPr/>
    <w:sdtContent>
      <w:p w14:paraId="20603517" w14:textId="77777777" w:rsidR="005D60E7" w:rsidRDefault="001F3AF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1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E16902" w14:textId="77777777" w:rsidR="005D60E7" w:rsidRDefault="005D60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EEDE" w14:textId="77777777" w:rsidR="001F3AF7" w:rsidRDefault="001F3AF7" w:rsidP="00C96BC6">
      <w:r>
        <w:separator/>
      </w:r>
    </w:p>
  </w:footnote>
  <w:footnote w:type="continuationSeparator" w:id="0">
    <w:p w14:paraId="57FA0994" w14:textId="77777777" w:rsidR="001F3AF7" w:rsidRDefault="001F3AF7" w:rsidP="00C9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 w15:restartNumberingAfterBreak="0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 w15:restartNumberingAfterBreak="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 w15:restartNumberingAfterBreak="0">
    <w:nsid w:val="757B5188"/>
    <w:multiLevelType w:val="hybridMultilevel"/>
    <w:tmpl w:val="B254B53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 w15:restartNumberingAfterBreak="0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ssandra Lumini">
    <w15:presenceInfo w15:providerId="Windows Live" w15:userId="df7bb119d67e8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FD9"/>
    <w:rsid w:val="00007005"/>
    <w:rsid w:val="00010A59"/>
    <w:rsid w:val="000140E8"/>
    <w:rsid w:val="00014B94"/>
    <w:rsid w:val="00023907"/>
    <w:rsid w:val="0002770D"/>
    <w:rsid w:val="00036727"/>
    <w:rsid w:val="000436E0"/>
    <w:rsid w:val="000640CF"/>
    <w:rsid w:val="00065D9E"/>
    <w:rsid w:val="00071226"/>
    <w:rsid w:val="00082A95"/>
    <w:rsid w:val="000B06F9"/>
    <w:rsid w:val="000B19C8"/>
    <w:rsid w:val="000C11A5"/>
    <w:rsid w:val="000D12BF"/>
    <w:rsid w:val="000D1692"/>
    <w:rsid w:val="000D3737"/>
    <w:rsid w:val="000D400E"/>
    <w:rsid w:val="000D7726"/>
    <w:rsid w:val="000F6513"/>
    <w:rsid w:val="000F7D6B"/>
    <w:rsid w:val="00102F05"/>
    <w:rsid w:val="00103149"/>
    <w:rsid w:val="0013140F"/>
    <w:rsid w:val="00133124"/>
    <w:rsid w:val="00144A6A"/>
    <w:rsid w:val="00154705"/>
    <w:rsid w:val="00157365"/>
    <w:rsid w:val="001613A0"/>
    <w:rsid w:val="00163D37"/>
    <w:rsid w:val="00165ABF"/>
    <w:rsid w:val="00167A1D"/>
    <w:rsid w:val="00173257"/>
    <w:rsid w:val="00195803"/>
    <w:rsid w:val="001A5D4B"/>
    <w:rsid w:val="001A6D79"/>
    <w:rsid w:val="001B512A"/>
    <w:rsid w:val="001C0A8C"/>
    <w:rsid w:val="001C34B3"/>
    <w:rsid w:val="001D0F05"/>
    <w:rsid w:val="001D2F3A"/>
    <w:rsid w:val="001D46CD"/>
    <w:rsid w:val="001D4E7D"/>
    <w:rsid w:val="001E171D"/>
    <w:rsid w:val="001E1EB9"/>
    <w:rsid w:val="001E6A20"/>
    <w:rsid w:val="001F2141"/>
    <w:rsid w:val="001F3AF7"/>
    <w:rsid w:val="001F46C4"/>
    <w:rsid w:val="001F69E0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629F"/>
    <w:rsid w:val="002B203A"/>
    <w:rsid w:val="002B3816"/>
    <w:rsid w:val="002B5D24"/>
    <w:rsid w:val="002C0B0D"/>
    <w:rsid w:val="002C1C15"/>
    <w:rsid w:val="002C42CD"/>
    <w:rsid w:val="002F6956"/>
    <w:rsid w:val="00302505"/>
    <w:rsid w:val="0030253E"/>
    <w:rsid w:val="0032498A"/>
    <w:rsid w:val="0032725C"/>
    <w:rsid w:val="003325A7"/>
    <w:rsid w:val="003345C7"/>
    <w:rsid w:val="00340E8D"/>
    <w:rsid w:val="00341FA6"/>
    <w:rsid w:val="0034413A"/>
    <w:rsid w:val="0034533E"/>
    <w:rsid w:val="00351A60"/>
    <w:rsid w:val="00355820"/>
    <w:rsid w:val="00361012"/>
    <w:rsid w:val="00363960"/>
    <w:rsid w:val="00366795"/>
    <w:rsid w:val="00374B98"/>
    <w:rsid w:val="003812AC"/>
    <w:rsid w:val="00385E9E"/>
    <w:rsid w:val="003860DC"/>
    <w:rsid w:val="003A2FAC"/>
    <w:rsid w:val="003A3CDE"/>
    <w:rsid w:val="003B6330"/>
    <w:rsid w:val="003D6462"/>
    <w:rsid w:val="003D76CA"/>
    <w:rsid w:val="003F1766"/>
    <w:rsid w:val="003F7213"/>
    <w:rsid w:val="00401C04"/>
    <w:rsid w:val="00406F9A"/>
    <w:rsid w:val="00413177"/>
    <w:rsid w:val="00422BBB"/>
    <w:rsid w:val="00430151"/>
    <w:rsid w:val="00442822"/>
    <w:rsid w:val="00454CE5"/>
    <w:rsid w:val="00464033"/>
    <w:rsid w:val="004661E4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4186"/>
    <w:rsid w:val="00536492"/>
    <w:rsid w:val="005425CF"/>
    <w:rsid w:val="005518BE"/>
    <w:rsid w:val="005525F4"/>
    <w:rsid w:val="005540BF"/>
    <w:rsid w:val="005552B6"/>
    <w:rsid w:val="00573D60"/>
    <w:rsid w:val="005741D6"/>
    <w:rsid w:val="005756F3"/>
    <w:rsid w:val="00577BF8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7FD9"/>
    <w:rsid w:val="006272C8"/>
    <w:rsid w:val="006339F9"/>
    <w:rsid w:val="006359C3"/>
    <w:rsid w:val="006366D0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935BF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F2D0A"/>
    <w:rsid w:val="006F3994"/>
    <w:rsid w:val="00711AA4"/>
    <w:rsid w:val="007256A9"/>
    <w:rsid w:val="00727014"/>
    <w:rsid w:val="007300F4"/>
    <w:rsid w:val="00743750"/>
    <w:rsid w:val="00744AD4"/>
    <w:rsid w:val="00750092"/>
    <w:rsid w:val="00752139"/>
    <w:rsid w:val="007536F0"/>
    <w:rsid w:val="007676F5"/>
    <w:rsid w:val="007710C2"/>
    <w:rsid w:val="00771C36"/>
    <w:rsid w:val="00795A52"/>
    <w:rsid w:val="00796C8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89"/>
    <w:rsid w:val="008049A3"/>
    <w:rsid w:val="00807533"/>
    <w:rsid w:val="0081331E"/>
    <w:rsid w:val="008141D0"/>
    <w:rsid w:val="008218C4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5796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6CFF"/>
    <w:rsid w:val="009F1D8D"/>
    <w:rsid w:val="009F7624"/>
    <w:rsid w:val="00A120C2"/>
    <w:rsid w:val="00A1534C"/>
    <w:rsid w:val="00A24625"/>
    <w:rsid w:val="00A33208"/>
    <w:rsid w:val="00A33349"/>
    <w:rsid w:val="00A4305A"/>
    <w:rsid w:val="00A459BB"/>
    <w:rsid w:val="00A46798"/>
    <w:rsid w:val="00A55BFA"/>
    <w:rsid w:val="00A56DCA"/>
    <w:rsid w:val="00A66CF0"/>
    <w:rsid w:val="00A710DB"/>
    <w:rsid w:val="00A826B8"/>
    <w:rsid w:val="00A933FA"/>
    <w:rsid w:val="00A9341E"/>
    <w:rsid w:val="00A9692F"/>
    <w:rsid w:val="00AA38AF"/>
    <w:rsid w:val="00AB7C4D"/>
    <w:rsid w:val="00AC2B4D"/>
    <w:rsid w:val="00AC5C29"/>
    <w:rsid w:val="00AC5D69"/>
    <w:rsid w:val="00AD1840"/>
    <w:rsid w:val="00AD2CC0"/>
    <w:rsid w:val="00AD7231"/>
    <w:rsid w:val="00AE0656"/>
    <w:rsid w:val="00AE3A33"/>
    <w:rsid w:val="00AE55DB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42597"/>
    <w:rsid w:val="00B50B66"/>
    <w:rsid w:val="00B52A0D"/>
    <w:rsid w:val="00B57C6D"/>
    <w:rsid w:val="00B66343"/>
    <w:rsid w:val="00B6692F"/>
    <w:rsid w:val="00B7086A"/>
    <w:rsid w:val="00B723D1"/>
    <w:rsid w:val="00B875BA"/>
    <w:rsid w:val="00B906A8"/>
    <w:rsid w:val="00B90AB7"/>
    <w:rsid w:val="00BA0F03"/>
    <w:rsid w:val="00BB5DBC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6C39"/>
    <w:rsid w:val="00C57523"/>
    <w:rsid w:val="00C643EB"/>
    <w:rsid w:val="00C64A49"/>
    <w:rsid w:val="00C66C5D"/>
    <w:rsid w:val="00C852F6"/>
    <w:rsid w:val="00C96BC6"/>
    <w:rsid w:val="00CA2855"/>
    <w:rsid w:val="00CA2BAD"/>
    <w:rsid w:val="00CA4076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805A8"/>
    <w:rsid w:val="00D825D6"/>
    <w:rsid w:val="00D846C1"/>
    <w:rsid w:val="00D86F26"/>
    <w:rsid w:val="00DA18E9"/>
    <w:rsid w:val="00DA1F1A"/>
    <w:rsid w:val="00DB244E"/>
    <w:rsid w:val="00DB6335"/>
    <w:rsid w:val="00DC1B81"/>
    <w:rsid w:val="00DC76EA"/>
    <w:rsid w:val="00DD1A3B"/>
    <w:rsid w:val="00DD22EE"/>
    <w:rsid w:val="00DD74FA"/>
    <w:rsid w:val="00DE4E74"/>
    <w:rsid w:val="00DE5340"/>
    <w:rsid w:val="00DE6BEF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25544"/>
    <w:rsid w:val="00E34560"/>
    <w:rsid w:val="00E4577C"/>
    <w:rsid w:val="00E45B4D"/>
    <w:rsid w:val="00E51E58"/>
    <w:rsid w:val="00E561C0"/>
    <w:rsid w:val="00E6327C"/>
    <w:rsid w:val="00E676F0"/>
    <w:rsid w:val="00E76536"/>
    <w:rsid w:val="00E76F63"/>
    <w:rsid w:val="00E865CA"/>
    <w:rsid w:val="00EB0950"/>
    <w:rsid w:val="00EC48A1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6A7D"/>
    <w:rsid w:val="00F67A05"/>
    <w:rsid w:val="00F7170F"/>
    <w:rsid w:val="00F772ED"/>
    <w:rsid w:val="00F90F50"/>
    <w:rsid w:val="00F9120B"/>
    <w:rsid w:val="00F95477"/>
    <w:rsid w:val="00FA5DE1"/>
    <w:rsid w:val="00FD7B1A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;"/>
  <w14:docId w14:val="3B115B4B"/>
  <w15:docId w15:val="{67B061F4-F1F5-4ECA-A741-CE96560B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Titolo11">
    <w:name w:val="Titolo 1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351A6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1A6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51A60"/>
    <w:rPr>
      <w:rFonts w:ascii="Arial" w:eastAsia="Arial" w:hAnsi="Arial" w:cs="Arial"/>
      <w:sz w:val="20"/>
      <w:szCs w:val="20"/>
      <w:lang w:eastAsia="it-IT" w:bidi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1A6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51A60"/>
    <w:rPr>
      <w:rFonts w:ascii="Arial" w:eastAsia="Arial" w:hAnsi="Arial" w:cs="Arial"/>
      <w:b/>
      <w:bCs/>
      <w:sz w:val="20"/>
      <w:szCs w:val="20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User_(computing)" TargetMode="External"/><Relationship Id="rId18" Type="http://schemas.openxmlformats.org/officeDocument/2006/relationships/hyperlink" Target="https://it.wikipedia.org/wiki/Publish/subscrib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" TargetMode="External"/><Relationship Id="rId17" Type="http://schemas.openxmlformats.org/officeDocument/2006/relationships/hyperlink" Target="https://en.wikipedia.org/wiki/Message_bro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/index.php?title=Broker_di_messaggistica&amp;action=edit&amp;redlink=1" TargetMode="External"/><Relationship Id="rId20" Type="http://schemas.openxmlformats.org/officeDocument/2006/relationships/hyperlink" Target="https://it.wikipedia.org/wiki/RabbitM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atabase_administrators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en.wikipedia.org/wiki/Database_audi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en.wikipedia.org/wiki/Database_administrat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2982A-81D0-4842-8085-22FA718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3823</Words>
  <Characters>21796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Alessandra Lumini</cp:lastModifiedBy>
  <cp:revision>2</cp:revision>
  <dcterms:created xsi:type="dcterms:W3CDTF">2020-12-15T16:45:00Z</dcterms:created>
  <dcterms:modified xsi:type="dcterms:W3CDTF">2020-12-15T16:45:00Z</dcterms:modified>
</cp:coreProperties>
</file>